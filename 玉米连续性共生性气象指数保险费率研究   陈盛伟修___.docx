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玉米连续性共生性气象指数保险产品设计"/>
    <w:p w14:paraId="073EB6FB" w14:textId="33338D94" w:rsidR="00855218" w:rsidRDefault="00757CAE" w:rsidP="009D56C2">
      <w:pPr>
        <w:ind w:firstLine="640"/>
        <w:jc w:val="center"/>
        <w:rPr>
          <w:rFonts w:ascii="黑体" w:eastAsia="黑体" w:hAnsi="黑体"/>
          <w:sz w:val="32"/>
          <w:szCs w:val="32"/>
        </w:rPr>
      </w:pPr>
      <w:r>
        <w:rPr>
          <w:rFonts w:ascii="黑体" w:eastAsia="黑体" w:hAnsi="黑体"/>
          <w:sz w:val="32"/>
          <w:szCs w:val="32"/>
        </w:rPr>
        <w:fldChar w:fldCharType="begin"/>
      </w:r>
      <w:r>
        <w:rPr>
          <w:rFonts w:ascii="黑体" w:eastAsia="黑体" w:hAnsi="黑体"/>
          <w:sz w:val="32"/>
          <w:szCs w:val="32"/>
        </w:rPr>
        <w:instrText xml:space="preserve"> MACROBUTTON MTEditEquationSection2 </w:instrText>
      </w:r>
      <w:r w:rsidRPr="00757CAE">
        <w:rPr>
          <w:rStyle w:val="MTEquationSection"/>
          <w:rFonts w:hint="eastAsia"/>
        </w:rPr>
        <w:instrText>公式章</w:instrText>
      </w:r>
      <w:r w:rsidRPr="00757CAE">
        <w:rPr>
          <w:rStyle w:val="MTEquationSection"/>
        </w:rPr>
        <w:instrText xml:space="preserve"> 1 节 1</w:instrText>
      </w:r>
      <w:r>
        <w:rPr>
          <w:rFonts w:ascii="黑体" w:eastAsia="黑体" w:hAnsi="黑体"/>
          <w:sz w:val="32"/>
          <w:szCs w:val="32"/>
        </w:rPr>
        <w:fldChar w:fldCharType="begin"/>
      </w:r>
      <w:r>
        <w:rPr>
          <w:rFonts w:ascii="黑体" w:eastAsia="黑体" w:hAnsi="黑体"/>
          <w:sz w:val="32"/>
          <w:szCs w:val="32"/>
        </w:rPr>
        <w:instrText xml:space="preserve"> SEQ MTEqn \r \h \* MERGEFORMAT </w:instrText>
      </w:r>
      <w:r>
        <w:rPr>
          <w:rFonts w:ascii="黑体" w:eastAsia="黑体" w:hAnsi="黑体"/>
          <w:sz w:val="32"/>
          <w:szCs w:val="32"/>
        </w:rPr>
        <w:fldChar w:fldCharType="end"/>
      </w:r>
      <w:r>
        <w:rPr>
          <w:rFonts w:ascii="黑体" w:eastAsia="黑体" w:hAnsi="黑体"/>
          <w:sz w:val="32"/>
          <w:szCs w:val="32"/>
        </w:rPr>
        <w:fldChar w:fldCharType="begin"/>
      </w:r>
      <w:r>
        <w:rPr>
          <w:rFonts w:ascii="黑体" w:eastAsia="黑体" w:hAnsi="黑体"/>
          <w:sz w:val="32"/>
          <w:szCs w:val="32"/>
        </w:rPr>
        <w:instrText xml:space="preserve"> SEQ MTSec \r 1 \h \* MERGEFORMAT </w:instrText>
      </w:r>
      <w:r>
        <w:rPr>
          <w:rFonts w:ascii="黑体" w:eastAsia="黑体" w:hAnsi="黑体"/>
          <w:sz w:val="32"/>
          <w:szCs w:val="32"/>
        </w:rPr>
        <w:fldChar w:fldCharType="end"/>
      </w:r>
      <w:r>
        <w:rPr>
          <w:rFonts w:ascii="黑体" w:eastAsia="黑体" w:hAnsi="黑体"/>
          <w:sz w:val="32"/>
          <w:szCs w:val="32"/>
        </w:rPr>
        <w:fldChar w:fldCharType="begin"/>
      </w:r>
      <w:r>
        <w:rPr>
          <w:rFonts w:ascii="黑体" w:eastAsia="黑体" w:hAnsi="黑体"/>
          <w:sz w:val="32"/>
          <w:szCs w:val="32"/>
        </w:rPr>
        <w:instrText xml:space="preserve"> SEQ MTChap \r 1 \h \* MERGEFORMAT </w:instrText>
      </w:r>
      <w:r>
        <w:rPr>
          <w:rFonts w:ascii="黑体" w:eastAsia="黑体" w:hAnsi="黑体"/>
          <w:sz w:val="32"/>
          <w:szCs w:val="32"/>
        </w:rPr>
        <w:fldChar w:fldCharType="end"/>
      </w:r>
      <w:r>
        <w:rPr>
          <w:rFonts w:ascii="黑体" w:eastAsia="黑体" w:hAnsi="黑体"/>
          <w:sz w:val="32"/>
          <w:szCs w:val="32"/>
        </w:rPr>
        <w:fldChar w:fldCharType="end"/>
      </w:r>
      <w:r w:rsidR="00C12ED1" w:rsidRPr="009D56C2">
        <w:rPr>
          <w:rFonts w:ascii="黑体" w:eastAsia="黑体" w:hAnsi="黑体"/>
          <w:sz w:val="32"/>
          <w:szCs w:val="32"/>
        </w:rPr>
        <w:t>玉米连续性共生性气象指数保险</w:t>
      </w:r>
      <w:bookmarkEnd w:id="0"/>
      <w:r w:rsidR="00B229FC">
        <w:rPr>
          <w:rFonts w:ascii="黑体" w:eastAsia="黑体" w:hAnsi="黑体" w:hint="eastAsia"/>
          <w:sz w:val="32"/>
          <w:szCs w:val="32"/>
        </w:rPr>
        <w:t>费率</w:t>
      </w:r>
      <w:r w:rsidR="00380267">
        <w:rPr>
          <w:rFonts w:ascii="黑体" w:eastAsia="黑体" w:hAnsi="黑体" w:hint="eastAsia"/>
          <w:sz w:val="32"/>
          <w:szCs w:val="32"/>
        </w:rPr>
        <w:t>研究</w:t>
      </w:r>
    </w:p>
    <w:p w14:paraId="12E5533C" w14:textId="11D572BD" w:rsidR="007D1F4D" w:rsidRDefault="00BB214A" w:rsidP="009D56C2">
      <w:pPr>
        <w:ind w:firstLine="640"/>
        <w:jc w:val="center"/>
        <w:rPr>
          <w:rFonts w:ascii="黑体" w:eastAsia="黑体" w:hAnsi="黑体"/>
          <w:sz w:val="32"/>
          <w:szCs w:val="32"/>
        </w:rPr>
      </w:pPr>
      <w:r>
        <w:rPr>
          <w:rFonts w:ascii="黑体" w:eastAsia="黑体" w:hAnsi="黑体" w:hint="eastAsia"/>
          <w:sz w:val="32"/>
          <w:szCs w:val="32"/>
        </w:rPr>
        <w:t>——以</w:t>
      </w:r>
      <w:r w:rsidR="00791DBA">
        <w:rPr>
          <w:rFonts w:ascii="黑体" w:eastAsia="黑体" w:hAnsi="黑体" w:hint="eastAsia"/>
          <w:sz w:val="32"/>
          <w:szCs w:val="32"/>
        </w:rPr>
        <w:t>德州市</w:t>
      </w:r>
      <w:r>
        <w:rPr>
          <w:rFonts w:ascii="黑体" w:eastAsia="黑体" w:hAnsi="黑体" w:hint="eastAsia"/>
          <w:sz w:val="32"/>
          <w:szCs w:val="32"/>
        </w:rPr>
        <w:t>陵城区为例</w:t>
      </w:r>
    </w:p>
    <w:p w14:paraId="25AC0F0A" w14:textId="426091A2" w:rsidR="009D56C2" w:rsidRDefault="0085519B" w:rsidP="0085519B">
      <w:pPr>
        <w:ind w:firstLine="482"/>
        <w:jc w:val="left"/>
      </w:pPr>
      <w:r w:rsidRPr="0073239E">
        <w:rPr>
          <w:rFonts w:ascii="宋体" w:hAnsi="宋体" w:hint="eastAsia"/>
          <w:b/>
          <w:bCs/>
          <w:szCs w:val="24"/>
        </w:rPr>
        <w:t>摘</w:t>
      </w:r>
      <w:r w:rsidR="00165455" w:rsidRPr="0073239E">
        <w:rPr>
          <w:rFonts w:ascii="宋体" w:hAnsi="宋体" w:hint="eastAsia"/>
          <w:b/>
          <w:bCs/>
          <w:szCs w:val="24"/>
        </w:rPr>
        <w:t xml:space="preserve"> </w:t>
      </w:r>
      <w:r w:rsidRPr="0073239E">
        <w:rPr>
          <w:rFonts w:ascii="宋体" w:hAnsi="宋体" w:hint="eastAsia"/>
          <w:b/>
          <w:bCs/>
          <w:szCs w:val="24"/>
        </w:rPr>
        <w:t>要</w:t>
      </w:r>
      <w:r w:rsidR="00165455">
        <w:rPr>
          <w:rFonts w:ascii="宋体" w:hAnsi="宋体" w:hint="eastAsia"/>
          <w:szCs w:val="24"/>
        </w:rPr>
        <w:t>：</w:t>
      </w:r>
      <w:ins w:id="1" w:author="陈" w:date="2020-12-27T09:45:00Z">
        <w:r w:rsidR="006E2908">
          <w:rPr>
            <w:rFonts w:ascii="宋体" w:hAnsi="宋体" w:hint="eastAsia"/>
            <w:szCs w:val="24"/>
          </w:rPr>
          <w:t>研究意义-----。</w:t>
        </w:r>
      </w:ins>
      <w:r w:rsidR="00CD46D3">
        <w:rPr>
          <w:rFonts w:ascii="宋体" w:hAnsi="宋体" w:hint="eastAsia"/>
          <w:szCs w:val="24"/>
        </w:rPr>
        <w:t>基于</w:t>
      </w:r>
      <w:r w:rsidR="00AF5F1F">
        <w:rPr>
          <w:rFonts w:ascii="宋体" w:hAnsi="宋体" w:hint="eastAsia"/>
          <w:szCs w:val="24"/>
        </w:rPr>
        <w:t>中国气象局、</w:t>
      </w:r>
      <w:r w:rsidR="0013418E">
        <w:rPr>
          <w:rFonts w:ascii="宋体" w:hAnsi="宋体" w:hint="eastAsia"/>
          <w:szCs w:val="24"/>
        </w:rPr>
        <w:t>德州统计年鉴</w:t>
      </w:r>
      <w:ins w:id="2" w:author="陈" w:date="2020-12-27T09:43:00Z">
        <w:r w:rsidR="006E2908">
          <w:rPr>
            <w:rFonts w:ascii="宋体" w:hAnsi="宋体" w:hint="eastAsia"/>
            <w:szCs w:val="24"/>
          </w:rPr>
          <w:t>（</w:t>
        </w:r>
      </w:ins>
      <w:r w:rsidR="009E5486">
        <w:rPr>
          <w:rFonts w:ascii="宋体" w:hAnsi="宋体" w:hint="eastAsia"/>
          <w:szCs w:val="24"/>
        </w:rPr>
        <w:t>1</w:t>
      </w:r>
      <w:r w:rsidR="009E5486">
        <w:rPr>
          <w:rFonts w:ascii="宋体" w:hAnsi="宋体"/>
          <w:szCs w:val="24"/>
        </w:rPr>
        <w:t>99</w:t>
      </w:r>
      <w:r w:rsidR="007C3A9E">
        <w:rPr>
          <w:rFonts w:ascii="宋体" w:hAnsi="宋体"/>
          <w:szCs w:val="24"/>
        </w:rPr>
        <w:t>0</w:t>
      </w:r>
      <w:r w:rsidR="009E5486">
        <w:rPr>
          <w:rFonts w:ascii="宋体" w:hAnsi="宋体" w:hint="eastAsia"/>
          <w:szCs w:val="24"/>
        </w:rPr>
        <w:t>-</w:t>
      </w:r>
      <w:r w:rsidR="007C3A9E">
        <w:rPr>
          <w:rFonts w:ascii="宋体" w:hAnsi="宋体"/>
          <w:szCs w:val="24"/>
        </w:rPr>
        <w:t>2018</w:t>
      </w:r>
      <w:r w:rsidR="007C3A9E">
        <w:rPr>
          <w:rFonts w:ascii="宋体" w:hAnsi="宋体" w:hint="eastAsia"/>
          <w:szCs w:val="24"/>
        </w:rPr>
        <w:t>年</w:t>
      </w:r>
      <w:ins w:id="3" w:author="陈" w:date="2020-12-27T09:43:00Z">
        <w:r w:rsidR="006E2908">
          <w:rPr>
            <w:rFonts w:ascii="宋体" w:hAnsi="宋体" w:hint="eastAsia"/>
            <w:szCs w:val="24"/>
          </w:rPr>
          <w:t>）</w:t>
        </w:r>
      </w:ins>
      <w:r w:rsidR="0013418E">
        <w:rPr>
          <w:rFonts w:ascii="宋体" w:hAnsi="宋体" w:hint="eastAsia"/>
          <w:szCs w:val="24"/>
        </w:rPr>
        <w:t>气象数据和玉米生产数据</w:t>
      </w:r>
      <w:r w:rsidR="00261038">
        <w:rPr>
          <w:rFonts w:ascii="宋体" w:hAnsi="宋体" w:hint="eastAsia"/>
          <w:szCs w:val="24"/>
        </w:rPr>
        <w:t>，以德州市</w:t>
      </w:r>
      <w:r w:rsidR="00B229FC">
        <w:rPr>
          <w:rFonts w:ascii="宋体" w:hAnsi="宋体" w:hint="eastAsia"/>
          <w:szCs w:val="24"/>
        </w:rPr>
        <w:t>陵城区为例，</w:t>
      </w:r>
      <w:r w:rsidR="006E2908">
        <w:rPr>
          <w:rFonts w:ascii="宋体" w:hAnsi="宋体" w:hint="eastAsia"/>
          <w:szCs w:val="24"/>
        </w:rPr>
        <w:t>本文</w:t>
      </w:r>
      <w:r w:rsidR="00D719DB">
        <w:rPr>
          <w:rFonts w:ascii="宋体" w:hAnsi="宋体" w:hint="eastAsia"/>
          <w:szCs w:val="24"/>
        </w:rPr>
        <w:t>设计了涵盖</w:t>
      </w:r>
      <w:r w:rsidR="00106DED">
        <w:rPr>
          <w:rFonts w:hint="eastAsia"/>
        </w:rPr>
        <w:t>玉米</w:t>
      </w:r>
      <w:r w:rsidR="00363474">
        <w:t>苗期干旱、拔节</w:t>
      </w:r>
      <w:r w:rsidR="00363474">
        <w:t>-</w:t>
      </w:r>
      <w:r w:rsidR="00363474">
        <w:t>抽穗期阴雨寡照、开花授粉期高温热害指数、开花授粉</w:t>
      </w:r>
      <w:r w:rsidR="003B6809">
        <w:rPr>
          <w:rFonts w:hint="eastAsia"/>
        </w:rPr>
        <w:t>-</w:t>
      </w:r>
      <w:r w:rsidR="00363474">
        <w:t>乳熟期的风雨倒伏</w:t>
      </w:r>
      <w:r w:rsidR="000E604A">
        <w:rPr>
          <w:rFonts w:hint="eastAsia"/>
        </w:rPr>
        <w:t>四种灾害的气象指数保险</w:t>
      </w:r>
      <w:r w:rsidR="009912B0">
        <w:rPr>
          <w:rFonts w:hint="eastAsia"/>
        </w:rPr>
        <w:t>产品，最终费率为</w:t>
      </w:r>
      <w:r w:rsidR="009912B0">
        <w:rPr>
          <w:rFonts w:hint="eastAsia"/>
        </w:rPr>
        <w:t>7</w:t>
      </w:r>
      <w:r w:rsidR="009912B0">
        <w:t>.5</w:t>
      </w:r>
      <w:r w:rsidR="009912B0">
        <w:rPr>
          <w:rFonts w:hint="eastAsia"/>
        </w:rPr>
        <w:t>%</w:t>
      </w:r>
      <w:r w:rsidR="003807C4">
        <w:rPr>
          <w:rFonts w:hint="eastAsia"/>
        </w:rPr>
        <w:t>。研究表明：</w:t>
      </w:r>
      <w:r w:rsidR="007309DE">
        <w:rPr>
          <w:rFonts w:hint="eastAsia"/>
        </w:rPr>
        <w:t>（</w:t>
      </w:r>
      <w:r w:rsidR="007309DE">
        <w:rPr>
          <w:rFonts w:hint="eastAsia"/>
        </w:rPr>
        <w:t>1</w:t>
      </w:r>
      <w:r w:rsidR="007309DE">
        <w:rPr>
          <w:rFonts w:hint="eastAsia"/>
        </w:rPr>
        <w:t>）</w:t>
      </w:r>
      <w:r w:rsidR="003807C4">
        <w:rPr>
          <w:rFonts w:hint="eastAsia"/>
        </w:rPr>
        <w:t>夏玉米生长周期中的</w:t>
      </w:r>
      <w:r w:rsidR="007309DE">
        <w:rPr>
          <w:rFonts w:hint="eastAsia"/>
        </w:rPr>
        <w:t>自然灾害具有连续性、共生性特点</w:t>
      </w:r>
      <w:r w:rsidR="006E2908">
        <w:rPr>
          <w:rFonts w:hint="eastAsia"/>
        </w:rPr>
        <w:t>；</w:t>
      </w:r>
      <w:r w:rsidR="0012089B">
        <w:rPr>
          <w:rFonts w:hint="eastAsia"/>
        </w:rPr>
        <w:t>（</w:t>
      </w:r>
      <w:r w:rsidR="0012089B">
        <w:rPr>
          <w:rFonts w:hint="eastAsia"/>
        </w:rPr>
        <w:t>2</w:t>
      </w:r>
      <w:r w:rsidR="0012089B">
        <w:rPr>
          <w:rFonts w:hint="eastAsia"/>
        </w:rPr>
        <w:t>）</w:t>
      </w:r>
      <w:r w:rsidR="00D27FE1">
        <w:rPr>
          <w:rFonts w:hint="eastAsia"/>
        </w:rPr>
        <w:t>基于</w:t>
      </w:r>
      <w:r w:rsidR="00D27FE1" w:rsidRPr="00D27FE1">
        <w:rPr>
          <w:rFonts w:hint="eastAsia"/>
        </w:rPr>
        <w:t>秩相关系数</w:t>
      </w:r>
      <w:r w:rsidR="00D27FE1">
        <w:rPr>
          <w:rFonts w:hint="eastAsia"/>
        </w:rPr>
        <w:t>的</w:t>
      </w:r>
      <w:r w:rsidR="003B6809">
        <w:rPr>
          <w:rFonts w:hint="eastAsia"/>
        </w:rPr>
        <w:t>准全面实验</w:t>
      </w:r>
      <w:r w:rsidR="0012089B">
        <w:rPr>
          <w:rFonts w:hint="eastAsia"/>
        </w:rPr>
        <w:t>方法可以</w:t>
      </w:r>
      <w:r w:rsidR="00057A07">
        <w:rPr>
          <w:rFonts w:hint="eastAsia"/>
        </w:rPr>
        <w:t>很好</w:t>
      </w:r>
      <w:r w:rsidR="006E2908">
        <w:rPr>
          <w:rFonts w:hint="eastAsia"/>
        </w:rPr>
        <w:t>地</w:t>
      </w:r>
      <w:r w:rsidR="00057A07">
        <w:rPr>
          <w:rFonts w:hint="eastAsia"/>
        </w:rPr>
        <w:t>确定多因子气象指数保险的触发值</w:t>
      </w:r>
      <w:r w:rsidR="006E2908">
        <w:rPr>
          <w:rFonts w:hint="eastAsia"/>
        </w:rPr>
        <w:t>；</w:t>
      </w:r>
      <w:r w:rsidR="0073239E">
        <w:rPr>
          <w:rFonts w:hint="eastAsia"/>
        </w:rPr>
        <w:t>（</w:t>
      </w:r>
      <w:r w:rsidR="0073239E">
        <w:rPr>
          <w:rFonts w:hint="eastAsia"/>
        </w:rPr>
        <w:t>3</w:t>
      </w:r>
      <w:r w:rsidR="0073239E">
        <w:rPr>
          <w:rFonts w:hint="eastAsia"/>
        </w:rPr>
        <w:t>）</w:t>
      </w:r>
      <w:r w:rsidR="001D2FED">
        <w:rPr>
          <w:rFonts w:hint="eastAsia"/>
        </w:rPr>
        <w:t>德州市陵城区的玉米连续性与共生性气象指数保险费率为</w:t>
      </w:r>
      <w:r w:rsidR="00D11A41">
        <w:rPr>
          <w:rFonts w:hint="eastAsia"/>
        </w:rPr>
        <w:t>7</w:t>
      </w:r>
      <w:r w:rsidR="00D11A41">
        <w:t>.5</w:t>
      </w:r>
      <w:r w:rsidR="00D11A41">
        <w:rPr>
          <w:rFonts w:hint="eastAsia"/>
        </w:rPr>
        <w:t>%</w:t>
      </w:r>
      <w:r w:rsidR="00D11A41">
        <w:rPr>
          <w:rFonts w:hint="eastAsia"/>
        </w:rPr>
        <w:t>，高于现行</w:t>
      </w:r>
      <w:r w:rsidR="00161B57">
        <w:rPr>
          <w:rFonts w:hint="eastAsia"/>
        </w:rPr>
        <w:t>玉米保险</w:t>
      </w:r>
      <w:r w:rsidR="00D11A41">
        <w:rPr>
          <w:rFonts w:hint="eastAsia"/>
        </w:rPr>
        <w:t>费率。</w:t>
      </w:r>
      <w:ins w:id="4" w:author="陈" w:date="2020-12-27T09:45:00Z">
        <w:r w:rsidR="006E2908">
          <w:rPr>
            <w:rFonts w:hint="eastAsia"/>
          </w:rPr>
          <w:t>贡献</w:t>
        </w:r>
      </w:ins>
      <w:ins w:id="5" w:author="陈" w:date="2020-12-27T09:46:00Z">
        <w:r w:rsidR="006E2908">
          <w:rPr>
            <w:rFonts w:hint="eastAsia"/>
          </w:rPr>
          <w:t>在哪里</w:t>
        </w:r>
        <w:r w:rsidR="006E2908">
          <w:rPr>
            <w:rFonts w:hint="eastAsia"/>
          </w:rPr>
          <w:t>-------</w:t>
        </w:r>
      </w:ins>
    </w:p>
    <w:p w14:paraId="32532F43" w14:textId="7BA42A12" w:rsidR="00791DBA" w:rsidRPr="00165455" w:rsidRDefault="00791DBA" w:rsidP="0085519B">
      <w:pPr>
        <w:ind w:firstLine="482"/>
        <w:jc w:val="left"/>
        <w:rPr>
          <w:rFonts w:ascii="宋体" w:hAnsi="宋体"/>
          <w:szCs w:val="24"/>
        </w:rPr>
      </w:pPr>
      <w:r w:rsidRPr="0073239E">
        <w:rPr>
          <w:rFonts w:hint="eastAsia"/>
          <w:b/>
          <w:bCs/>
        </w:rPr>
        <w:t>关键词</w:t>
      </w:r>
      <w:r>
        <w:rPr>
          <w:rFonts w:hint="eastAsia"/>
        </w:rPr>
        <w:t>：气象指数保险</w:t>
      </w:r>
      <w:r>
        <w:rPr>
          <w:rFonts w:hint="eastAsia"/>
        </w:rPr>
        <w:t xml:space="preserve"> </w:t>
      </w:r>
      <w:r>
        <w:rPr>
          <w:rFonts w:hint="eastAsia"/>
        </w:rPr>
        <w:t>费率厘定</w:t>
      </w:r>
      <w:r>
        <w:rPr>
          <w:rFonts w:hint="eastAsia"/>
        </w:rPr>
        <w:t xml:space="preserve"> </w:t>
      </w:r>
      <w:r>
        <w:rPr>
          <w:rFonts w:hint="eastAsia"/>
        </w:rPr>
        <w:t>风险管理</w:t>
      </w:r>
    </w:p>
    <w:p w14:paraId="073EB6FC" w14:textId="0D938E16" w:rsidR="00855218" w:rsidRDefault="00C12ED1" w:rsidP="00C01A08">
      <w:pPr>
        <w:pStyle w:val="1"/>
      </w:pPr>
      <w:bookmarkStart w:id="6" w:name="引言"/>
      <w:r>
        <w:t>引言</w:t>
      </w:r>
      <w:bookmarkEnd w:id="6"/>
      <w:r w:rsidR="00BC4BEE">
        <w:rPr>
          <w:rFonts w:hint="eastAsia"/>
        </w:rPr>
        <w:t>与</w:t>
      </w:r>
      <w:r w:rsidR="007E400E">
        <w:rPr>
          <w:rFonts w:hint="eastAsia"/>
        </w:rPr>
        <w:t>文献回顾</w:t>
      </w:r>
    </w:p>
    <w:p w14:paraId="073EB6FD" w14:textId="0E849ED3" w:rsidR="00855218" w:rsidRDefault="00C12ED1">
      <w:pPr>
        <w:ind w:firstLine="480"/>
      </w:pPr>
      <w:r>
        <w:t>自</w:t>
      </w:r>
      <w:r>
        <w:t>2007</w:t>
      </w:r>
      <w:r>
        <w:t>年实施</w:t>
      </w:r>
      <w:r w:rsidR="006E2908">
        <w:rPr>
          <w:rFonts w:hint="eastAsia"/>
        </w:rPr>
        <w:t>政策性</w:t>
      </w:r>
      <w:r>
        <w:t>保费补贴以来，我国农业保险业务得到迅速发展，</w:t>
      </w:r>
      <w:r>
        <w:t>2018</w:t>
      </w:r>
      <w:r>
        <w:t>年</w:t>
      </w:r>
      <w:ins w:id="7" w:author="陈" w:date="2020-12-27T09:50:00Z">
        <w:r w:rsidR="006E2908">
          <w:rPr>
            <w:rFonts w:hint="eastAsia"/>
          </w:rPr>
          <w:t>（</w:t>
        </w:r>
        <w:r w:rsidR="006E2908">
          <w:rPr>
            <w:rFonts w:hint="eastAsia"/>
          </w:rPr>
          <w:t>2</w:t>
        </w:r>
        <w:r w:rsidR="006E2908">
          <w:t>019</w:t>
        </w:r>
        <w:r w:rsidR="006E2908">
          <w:rPr>
            <w:rFonts w:hint="eastAsia"/>
          </w:rPr>
          <w:t>）</w:t>
        </w:r>
      </w:ins>
      <w:r>
        <w:t>三大主粮作物平均承保覆盖率继续</w:t>
      </w:r>
      <w:ins w:id="8" w:author="陈" w:date="2020-12-27T09:47:00Z">
        <w:r w:rsidR="006E2908">
          <w:rPr>
            <w:rFonts w:hint="eastAsia"/>
          </w:rPr>
          <w:t>（？）</w:t>
        </w:r>
      </w:ins>
      <w:r>
        <w:t>超过</w:t>
      </w:r>
      <w:r>
        <w:t>70%</w:t>
      </w:r>
      <w:r>
        <w:t>。但</w:t>
      </w:r>
      <w:r w:rsidR="006E2908">
        <w:rPr>
          <w:rFonts w:hint="eastAsia"/>
        </w:rPr>
        <w:t>是，在</w:t>
      </w:r>
      <w:r w:rsidR="006E2908">
        <w:t>农业保险业务</w:t>
      </w:r>
      <w:r w:rsidR="006E2908">
        <w:rPr>
          <w:rFonts w:hint="eastAsia"/>
        </w:rPr>
        <w:t>取得</w:t>
      </w:r>
      <w:r w:rsidR="006E2908">
        <w:rPr>
          <w:rFonts w:hint="eastAsia"/>
        </w:rPr>
        <w:t>-----</w:t>
      </w:r>
      <w:r w:rsidR="006E2908">
        <w:rPr>
          <w:rFonts w:hint="eastAsia"/>
        </w:rPr>
        <w:t>成绩的同时，</w:t>
      </w:r>
      <w:r w:rsidR="0080055A">
        <w:rPr>
          <w:rFonts w:hint="eastAsia"/>
        </w:rPr>
        <w:t>在理论上</w:t>
      </w:r>
      <w:r>
        <w:t>传统农业保险</w:t>
      </w:r>
      <w:r w:rsidR="006E2908">
        <w:rPr>
          <w:rFonts w:hint="eastAsia"/>
        </w:rPr>
        <w:t>由于</w:t>
      </w:r>
      <w:r w:rsidR="006E2908">
        <w:t>查勘定损</w:t>
      </w:r>
      <w:r w:rsidR="0080055A">
        <w:rPr>
          <w:rFonts w:hint="eastAsia"/>
        </w:rPr>
        <w:t>中</w:t>
      </w:r>
      <w:r>
        <w:t>存在</w:t>
      </w:r>
      <w:r w:rsidR="0080055A">
        <w:rPr>
          <w:rFonts w:hint="eastAsia"/>
        </w:rPr>
        <w:t>较突出的</w:t>
      </w:r>
      <w:r>
        <w:t>道德风险和逆向选择</w:t>
      </w:r>
      <w:r w:rsidR="0080055A">
        <w:rPr>
          <w:rFonts w:hint="eastAsia"/>
        </w:rPr>
        <w:t>而</w:t>
      </w:r>
      <w:r>
        <w:t>导致交易成本高的问题，以及</w:t>
      </w:r>
      <w:r w:rsidR="0080055A">
        <w:rPr>
          <w:rFonts w:hint="eastAsia"/>
        </w:rPr>
        <w:t>传统农险</w:t>
      </w:r>
      <w:r>
        <w:t>产品科学性低导致的核损定损难等问题</w:t>
      </w:r>
      <w:r w:rsidR="0080055A">
        <w:rPr>
          <w:rFonts w:hint="eastAsia"/>
        </w:rPr>
        <w:t>，在实践中</w:t>
      </w:r>
      <w:r>
        <w:t>导致的农业保险业务不规范、经营成本高、理赔纠纷多等问题急待解决。相比传统农业保险，天气指数保险产品能实现在</w:t>
      </w:r>
      <w:r>
        <w:t>“</w:t>
      </w:r>
      <w:r>
        <w:t>承保</w:t>
      </w:r>
      <w:r>
        <w:t>—</w:t>
      </w:r>
      <w:r>
        <w:t>核损</w:t>
      </w:r>
      <w:r>
        <w:t>—</w:t>
      </w:r>
      <w:r>
        <w:t>理赔</w:t>
      </w:r>
      <w:r>
        <w:t>”</w:t>
      </w:r>
      <w:r>
        <w:t>过程中对象上的一致，具有防范道德风险、抑制逆向选择、降低经营成本的突出优势。同时，天气指数保险的赔付依据第三方数据确定，其产品设计能提高灾害赔付的</w:t>
      </w:r>
      <w:r w:rsidR="009F4302">
        <w:rPr>
          <w:rFonts w:hint="eastAsia"/>
        </w:rPr>
        <w:t>金额上的精</w:t>
      </w:r>
      <w:r>
        <w:t>度和</w:t>
      </w:r>
      <w:r w:rsidR="009F4302">
        <w:rPr>
          <w:rFonts w:hint="eastAsia"/>
        </w:rPr>
        <w:t>流程上的效率，很大程度上</w:t>
      </w:r>
      <w:r>
        <w:t>地解决</w:t>
      </w:r>
      <w:r w:rsidR="009F4302">
        <w:rPr>
          <w:rFonts w:hint="eastAsia"/>
        </w:rPr>
        <w:t>了</w:t>
      </w:r>
      <w:r>
        <w:t>我国由</w:t>
      </w:r>
      <w:r w:rsidR="004F2E0E">
        <w:rPr>
          <w:rFonts w:hint="eastAsia"/>
        </w:rPr>
        <w:t>于</w:t>
      </w:r>
      <w:r>
        <w:t>小规模农户经营导致的传统农险业务的管理和技术难题。《关于加快发展现代保险服务业的若干意见》（国务院</w:t>
      </w:r>
      <w:r>
        <w:t xml:space="preserve"> 2014</w:t>
      </w:r>
      <w:r>
        <w:t>）、《中国保险业发展十三五规划纲要》、《关于加快农业保险高质量发展的指导意见》</w:t>
      </w:r>
      <w:r w:rsidR="001861B3">
        <w:rPr>
          <w:rFonts w:hint="eastAsia"/>
        </w:rPr>
        <w:t>（</w:t>
      </w:r>
      <w:r w:rsidR="001861B3">
        <w:rPr>
          <w:rFonts w:hint="eastAsia"/>
        </w:rPr>
        <w:t>2</w:t>
      </w:r>
      <w:r w:rsidR="001861B3">
        <w:t>019</w:t>
      </w:r>
      <w:r w:rsidR="001861B3">
        <w:rPr>
          <w:rFonts w:hint="eastAsia"/>
        </w:rPr>
        <w:t>），十四五</w:t>
      </w:r>
      <w:r w:rsidR="001861B3">
        <w:rPr>
          <w:rFonts w:hint="eastAsia"/>
        </w:rPr>
        <w:t>---</w:t>
      </w:r>
      <w:r>
        <w:t>均提出了探索、试点气象指数保险产品和服务的指导意见，农业气象指数保险的行业需求和政策支持空间广阔。</w:t>
      </w:r>
    </w:p>
    <w:p w14:paraId="3991110D" w14:textId="298EF606" w:rsidR="007873C3" w:rsidRDefault="001861B3" w:rsidP="007873C3">
      <w:pPr>
        <w:ind w:firstLine="480"/>
      </w:pPr>
      <w:ins w:id="9" w:author="陈" w:date="2020-12-27T10:15:00Z">
        <w:r>
          <w:rPr>
            <w:rFonts w:hint="eastAsia"/>
          </w:rPr>
          <w:t>（更新）</w:t>
        </w:r>
      </w:ins>
      <w:r w:rsidR="007873C3">
        <w:t>自</w:t>
      </w:r>
      <w:r w:rsidR="007873C3">
        <w:t>1997</w:t>
      </w:r>
      <w:r w:rsidR="007873C3">
        <w:t>年起，国外学者与机构开始对农业气象指数保险产品展开研究。</w:t>
      </w:r>
      <w:r w:rsidR="007873C3">
        <w:t>Skees</w:t>
      </w:r>
      <w:r w:rsidR="007873C3">
        <w:t>（</w:t>
      </w:r>
      <w:r w:rsidR="007873C3">
        <w:t>1999a</w:t>
      </w:r>
      <w:r w:rsidR="007873C3">
        <w:t>、</w:t>
      </w:r>
      <w:r w:rsidR="007873C3">
        <w:t>1999b</w:t>
      </w:r>
      <w:r w:rsidR="007873C3">
        <w:t>）首先设计了气象指数补偿金的计算公式，并较早提出了根据预先规定的气候指标来确定是否赔偿和决定赔偿金额大小的指数保险定价原则，该方法</w:t>
      </w:r>
      <w:r w:rsidR="007873C3">
        <w:lastRenderedPageBreak/>
        <w:t>被世界银行采用并推广。</w:t>
      </w:r>
      <w:r w:rsidR="007873C3">
        <w:t>World Bank</w:t>
      </w:r>
      <w:r w:rsidR="007873C3">
        <w:t>（</w:t>
      </w:r>
      <w:r w:rsidR="007873C3">
        <w:t>2007</w:t>
      </w:r>
      <w:r w:rsidR="007873C3">
        <w:t>）在</w:t>
      </w:r>
      <w:r w:rsidR="007873C3">
        <w:t>“</w:t>
      </w:r>
      <w:r w:rsidR="007873C3">
        <w:t>低收入国家指数保险抵御天气风险</w:t>
      </w:r>
      <w:r w:rsidR="007873C3">
        <w:t>”</w:t>
      </w:r>
      <w:r w:rsidR="007873C3">
        <w:t>报告中指出，气象指数保险的产品设计步骤分为</w:t>
      </w:r>
      <w:r w:rsidR="007873C3">
        <w:t>4</w:t>
      </w:r>
      <w:r w:rsidR="007873C3">
        <w:t>步：即确定一个最主要的气象灾害风险；量化气象灾害对农作物产量的影响；根据确定的量化关系进行保险定价；实施保险合同。这为以后的产品设计提供了规范的设计思路。</w:t>
      </w:r>
    </w:p>
    <w:p w14:paraId="0D47FC6A" w14:textId="77777777" w:rsidR="007873C3" w:rsidRDefault="007873C3" w:rsidP="007873C3">
      <w:pPr>
        <w:ind w:firstLine="480"/>
      </w:pPr>
      <w:r>
        <w:t>气象指数保险的承诺引起了各国政府和发展机构的极大兴趣和热情，并且取得了一些成功的经验。在肯尼亚北部，农业气象指数保险帮助牧民应对干旱引起的牲畜死亡，以及帮助较贫困的家庭维持基本消费</w:t>
      </w:r>
      <w:r>
        <w:t>(</w:t>
      </w:r>
      <w:r>
        <w:t>维持基本生活</w:t>
      </w:r>
      <w:r>
        <w:t>)</w:t>
      </w:r>
      <w:r>
        <w:t>和帮助富裕家庭保证资产的稳定</w:t>
      </w:r>
      <w:r>
        <w:t>(</w:t>
      </w:r>
      <w:r>
        <w:t>维持消费水平</w:t>
      </w:r>
      <w:r>
        <w:t>) (Janzen &amp; Carter, 2017)</w:t>
      </w:r>
      <w:r>
        <w:t>。气象指数保险还可以吸引并激励农户从事风险更大、利润更高的活动，如在印度种植多种作物</w:t>
      </w:r>
      <w:r>
        <w:t>(Mobarak &amp; Rosenzweig, 2013)</w:t>
      </w:r>
      <w:r>
        <w:t>、中国的烟草</w:t>
      </w:r>
      <w:r>
        <w:t>(Cai, 2016)</w:t>
      </w:r>
      <w:r>
        <w:t>、加纳的玉米</w:t>
      </w:r>
      <w:r>
        <w:t>(Karlan et al., 2014)</w:t>
      </w:r>
      <w:r>
        <w:t>、马里的棉花</w:t>
      </w:r>
      <w:r>
        <w:t>(Elabed &amp; Carter, 2016)</w:t>
      </w:r>
      <w:r>
        <w:t>。它也证明在制度层面发挥作用，例如通过</w:t>
      </w:r>
      <w:r>
        <w:t>CADENA</w:t>
      </w:r>
      <w:r>
        <w:t>项目为墨西哥的干旱提供国家级保险，具有积极的应对冲击</w:t>
      </w:r>
      <w:r>
        <w:t>(de Janvry et al., 2016)</w:t>
      </w:r>
      <w:r>
        <w:t>和风险管理</w:t>
      </w:r>
      <w:r>
        <w:t>(Fuchs &amp; Wolff, 2011)</w:t>
      </w:r>
      <w:r>
        <w:t>效果。然而，市场占有率和并没有达到理论上的预期。</w:t>
      </w:r>
    </w:p>
    <w:p w14:paraId="1DAB1613" w14:textId="77777777" w:rsidR="007873C3" w:rsidRDefault="007873C3" w:rsidP="007873C3">
      <w:pPr>
        <w:ind w:firstLine="480"/>
      </w:pPr>
      <w:r>
        <w:t>在理论认识上，</w:t>
      </w:r>
      <w:r>
        <w:t>2005</w:t>
      </w:r>
      <w:r>
        <w:t>年国内开始出现农业气象指数保险的研究成果，目前对气象指数保险优劣势、可行性等层面的研究已经比较成熟。关于气象指数保险的优劣势分析。气象指数保险产品具有降低经营成本、缓解逆选择和道德风险、与传统农业保险在农户需求层面可形成互补等突出优势（曹雪琴，</w:t>
      </w:r>
      <w:r>
        <w:t>2008</w:t>
      </w:r>
      <w:r>
        <w:t>；魏华林和吴韧强，</w:t>
      </w:r>
      <w:r>
        <w:t>2010</w:t>
      </w:r>
      <w:r>
        <w:t>；冯文丽和杨美，</w:t>
      </w:r>
      <w:r>
        <w:t>2011</w:t>
      </w:r>
      <w:r>
        <w:t>；朱俊生，</w:t>
      </w:r>
      <w:r>
        <w:t>2011</w:t>
      </w:r>
      <w:r>
        <w:t>；吕开宇、张崇尚和邢鹂，</w:t>
      </w:r>
      <w:r>
        <w:t>2014</w:t>
      </w:r>
      <w:r>
        <w:t>；孙香玉、吴冠宇和张耀启，</w:t>
      </w:r>
      <w:r>
        <w:t>2016</w:t>
      </w:r>
      <w:r>
        <w:t>）。同时存在着基差风险难以消除、农作物风险难以全覆盖、小气候现象存在、小范围气象数据难以获取等劣势（尹东，</w:t>
      </w:r>
      <w:r>
        <w:t>2014</w:t>
      </w:r>
      <w:r>
        <w:t>；姚庆海，</w:t>
      </w:r>
      <w:r>
        <w:t>2015</w:t>
      </w:r>
      <w:r>
        <w:t>）。关于气象指数保险的可行性分析。我国具备了开展气象指数保险的基本条件，如数据信息、实验手段，同时也具备了产品设计、组织保障、市场基础等可行性条件（程静，</w:t>
      </w:r>
      <w:r>
        <w:t>2013</w:t>
      </w:r>
      <w:r>
        <w:t>；崔帅等，</w:t>
      </w:r>
      <w:r>
        <w:t>2014</w:t>
      </w:r>
      <w:r>
        <w:t>）。</w:t>
      </w:r>
    </w:p>
    <w:p w14:paraId="0DFB02EA" w14:textId="77777777" w:rsidR="008358E6" w:rsidRDefault="007873C3" w:rsidP="007873C3">
      <w:pPr>
        <w:ind w:firstLine="480"/>
      </w:pPr>
      <w:r>
        <w:t>Skees et al.</w:t>
      </w:r>
      <w:r>
        <w:t>（</w:t>
      </w:r>
      <w:r>
        <w:t>2004</w:t>
      </w:r>
      <w:r>
        <w:t>）较早提出了根据预先约定的气候指标来确定是否赔偿和赔偿金额大小的气象指数保险定价原则。这一方法被世界银行的商品风险管理小组采用，并协助部分发展中国家的保险公司进行农业气象指数的设计和开展，如墨西哥国有保险公司（</w:t>
      </w:r>
      <w:r>
        <w:t>Agroasemex</w:t>
      </w:r>
      <w:r>
        <w:t>）设计的降雨指数保险，印度伦巴德通用保险公司（</w:t>
      </w:r>
      <w:r>
        <w:t>ICICI</w:t>
      </w:r>
      <w:r>
        <w:t>）开发的纯保险型天气指数保险等。最近几年，相关成果也不断涌现，如</w:t>
      </w:r>
      <w:r>
        <w:t>Bokusheva</w:t>
      </w:r>
      <w:r>
        <w:t>（</w:t>
      </w:r>
      <w:r>
        <w:t>2014</w:t>
      </w:r>
      <w:r>
        <w:t>）利用</w:t>
      </w:r>
      <w:r>
        <w:t>Copula</w:t>
      </w:r>
      <w:r>
        <w:t>函数，进行了哈萨克斯坦粮食作物的气象指数保险产品设计。</w:t>
      </w:r>
      <w:r>
        <w:t>Conradt et al.</w:t>
      </w:r>
      <w:r>
        <w:t>（</w:t>
      </w:r>
      <w:r>
        <w:t>2015</w:t>
      </w:r>
      <w:r>
        <w:t>）以哈萨克斯坦小麦作物的农场面板数据为例，采用分位数回归的方法设计了有效积温弹性气象指数保险，同时通过变动的保险周期调整降低了基差风险。</w:t>
      </w:r>
      <w:r>
        <w:t>Simpson</w:t>
      </w:r>
      <w:r>
        <w:t>（</w:t>
      </w:r>
      <w:r>
        <w:t>2016</w:t>
      </w:r>
      <w:r>
        <w:t>）以加拿大安大略省</w:t>
      </w:r>
      <w:r>
        <w:t>70</w:t>
      </w:r>
      <w:r>
        <w:t>个农场饲料作物的产量和</w:t>
      </w:r>
      <w:r>
        <w:t xml:space="preserve">5-6 </w:t>
      </w:r>
      <w:r>
        <w:t>月份气象数据为例，设计了最优权重下的多触发点降水气象指数保险产品。</w:t>
      </w:r>
      <w:r>
        <w:t>Black et al.</w:t>
      </w:r>
      <w:r>
        <w:t>（</w:t>
      </w:r>
      <w:r>
        <w:t>2016</w:t>
      </w:r>
      <w:r>
        <w:t>）以赞比亚的</w:t>
      </w:r>
      <w:r>
        <w:t>chikanta</w:t>
      </w:r>
      <w:r>
        <w:t>等</w:t>
      </w:r>
      <w:r>
        <w:t>38</w:t>
      </w:r>
      <w:r>
        <w:t>个地区的棉花为例，利用遥感技术下的地表曲面模型进行降雨指数保险产品的设计。</w:t>
      </w:r>
    </w:p>
    <w:p w14:paraId="4291831E" w14:textId="71AB8B25" w:rsidR="007873C3" w:rsidRDefault="008358E6" w:rsidP="007873C3">
      <w:pPr>
        <w:ind w:firstLine="480"/>
      </w:pPr>
      <w:r>
        <w:t>我国从</w:t>
      </w:r>
      <w:r>
        <w:t>2007</w:t>
      </w:r>
      <w:r>
        <w:t>年开始试点气象指数保险产品。</w:t>
      </w:r>
      <w:r w:rsidR="007873C3">
        <w:t>2009</w:t>
      </w:r>
      <w:r w:rsidR="007873C3">
        <w:t>年以来，国内针对农业气象指数保险产品设计的研究逐步增多，共涉及到</w:t>
      </w:r>
      <w:r w:rsidR="007873C3">
        <w:t>20</w:t>
      </w:r>
      <w:r w:rsidR="007873C3">
        <w:t>个省的玉米</w:t>
      </w:r>
      <w:r w:rsidR="003C1164">
        <w:rPr>
          <w:rFonts w:hint="eastAsia"/>
        </w:rPr>
        <w:t>（</w:t>
      </w:r>
      <w:r w:rsidR="00E43B3C">
        <w:t>杨帆等</w:t>
      </w:r>
      <w:r w:rsidR="00E43B3C">
        <w:rPr>
          <w:rFonts w:hint="eastAsia"/>
        </w:rPr>
        <w:t>，</w:t>
      </w:r>
      <w:r w:rsidR="00E43B3C">
        <w:t>2015</w:t>
      </w:r>
      <w:r w:rsidR="00E43B3C">
        <w:rPr>
          <w:rFonts w:hint="eastAsia"/>
        </w:rPr>
        <w:t>；</w:t>
      </w:r>
      <w:r w:rsidR="003C1164">
        <w:rPr>
          <w:rFonts w:hint="eastAsia"/>
        </w:rPr>
        <w:t>牛浩、陈盛伟，</w:t>
      </w:r>
      <w:r w:rsidR="003C1164">
        <w:rPr>
          <w:rFonts w:hint="eastAsia"/>
        </w:rPr>
        <w:t>2</w:t>
      </w:r>
      <w:r w:rsidR="003C1164">
        <w:t>016</w:t>
      </w:r>
      <w:r w:rsidR="003C1164">
        <w:rPr>
          <w:rFonts w:hint="eastAsia"/>
        </w:rPr>
        <w:t>）</w:t>
      </w:r>
      <w:r w:rsidR="007873C3">
        <w:t>、小麦</w:t>
      </w:r>
      <w:r w:rsidR="006F1725">
        <w:rPr>
          <w:rFonts w:hint="eastAsia"/>
        </w:rPr>
        <w:t>（</w:t>
      </w:r>
      <w:r w:rsidR="006F1725">
        <w:t>刘布春</w:t>
      </w:r>
      <w:r w:rsidR="006F1725">
        <w:rPr>
          <w:rFonts w:hint="eastAsia"/>
        </w:rPr>
        <w:t>，</w:t>
      </w:r>
      <w:r w:rsidR="006F1725">
        <w:t>2013</w:t>
      </w:r>
      <w:r w:rsidR="006F1725">
        <w:t>）</w:t>
      </w:r>
      <w:r w:rsidR="007873C3">
        <w:t>、水稻</w:t>
      </w:r>
      <w:r w:rsidR="003C1164">
        <w:rPr>
          <w:rFonts w:hint="eastAsia"/>
        </w:rPr>
        <w:t>（</w:t>
      </w:r>
      <w:r w:rsidR="00B4253D">
        <w:t>熊旻等</w:t>
      </w:r>
      <w:r w:rsidR="00B4253D">
        <w:rPr>
          <w:rFonts w:hint="eastAsia"/>
        </w:rPr>
        <w:t>，</w:t>
      </w:r>
      <w:r w:rsidR="00B4253D">
        <w:t>2016</w:t>
      </w:r>
      <w:r w:rsidR="003C1164">
        <w:rPr>
          <w:rFonts w:hint="eastAsia"/>
        </w:rPr>
        <w:t>）</w:t>
      </w:r>
      <w:r w:rsidR="007873C3">
        <w:t>等主粮作物，</w:t>
      </w:r>
      <w:r w:rsidR="00410031">
        <w:t>在经济作物上，代表性的保险产品设计有：柑橘低温冻害指数保险产品（娄伟平等，</w:t>
      </w:r>
      <w:r w:rsidR="00410031">
        <w:t>2009</w:t>
      </w:r>
      <w:r w:rsidR="00410031">
        <w:t>），苹果种植区花期冻害指数保险（刘映宁等，</w:t>
      </w:r>
      <w:r w:rsidR="00410031">
        <w:t>2010</w:t>
      </w:r>
      <w:r w:rsidR="00410031">
        <w:t>），茶叶降雨气象指数保险产品（储小俊等，</w:t>
      </w:r>
      <w:r w:rsidR="00410031">
        <w:t>2014</w:t>
      </w:r>
      <w:r w:rsidR="00410031">
        <w:t>），马铃薯干旱气象指数保险产品（王振军等，</w:t>
      </w:r>
      <w:r w:rsidR="00410031">
        <w:t>2015</w:t>
      </w:r>
      <w:r w:rsidR="00410031">
        <w:t>），海南芒果寒害气象指数保险产品（王春乙等，</w:t>
      </w:r>
      <w:r w:rsidR="00410031">
        <w:t>2016</w:t>
      </w:r>
      <w:r w:rsidR="00410031">
        <w:t>），甘肃日光温棚综合气象指数保险产品（郭小芹等，</w:t>
      </w:r>
      <w:r w:rsidR="00410031">
        <w:t>2017</w:t>
      </w:r>
      <w:r w:rsidR="00410031">
        <w:t>）。此外，还有浙江水油桃和茶叶、福建热带水果、山东海带和海参等气象指数保险产品的设计</w:t>
      </w:r>
      <w:r w:rsidR="007873C3">
        <w:t>。</w:t>
      </w:r>
    </w:p>
    <w:p w14:paraId="232EC160" w14:textId="78FC60E2" w:rsidR="007873C3" w:rsidRDefault="007873C3" w:rsidP="007873C3">
      <w:pPr>
        <w:ind w:firstLine="480"/>
      </w:pPr>
      <w:r>
        <w:t>从国内外现有文献来看，一是气象指数保险产品的研究尚未形成成熟的方法和检验标准，已有研究成果大都基于数据获取的便捷程度和市场需求，风险保障范围小，产品缺乏科学性的问题较为突出。三是没有针对农作物生长周期面临的连续性和共生性多因子的指数产品研究。同时，还缺少从农户角度针对气象指数保险产品而进行的适宜性研究成果。</w:t>
      </w:r>
    </w:p>
    <w:p w14:paraId="792F410B" w14:textId="051DC20E" w:rsidR="00556885" w:rsidRDefault="00C12ED1" w:rsidP="00556885">
      <w:pPr>
        <w:ind w:firstLine="480"/>
        <w:rPr>
          <w:ins w:id="10" w:author="陈" w:date="2020-12-27T10:18:00Z"/>
        </w:rPr>
      </w:pPr>
      <w:r>
        <w:t>已有试点在承保规模、风险保障类型和保障水平等方面取得了较大进展。但是，气象指数保险在其优势发挥的同时，也存在诸多问题。受到技术水平限制，现行气象指数保险产品基本都只能承保一种气象灾害，较窄的保险责任范围降低了其对于农户的吸引力。并且，气象指数保险的产品设计也缺乏课学的理论基础。总体来看，不论是在我国还是在其他国家，在市场价格下指数保险的市场占有率非常低</w:t>
      </w:r>
      <w:r>
        <w:t>(Cole et al. 2013</w:t>
      </w:r>
      <w:r>
        <w:t>；</w:t>
      </w:r>
      <w:r>
        <w:t>Gine &amp; Yang, 2009)</w:t>
      </w:r>
      <w:r>
        <w:t>。气象指数保险仍然有很大的优化、改善的空间。</w:t>
      </w:r>
      <w:r w:rsidR="00556885">
        <w:t>扩大农业气象指数保险的风险范围农业气象指数保险的关键问题，具有重要科学价值。</w:t>
      </w:r>
    </w:p>
    <w:p w14:paraId="5BA41C85" w14:textId="67845644" w:rsidR="001861B3" w:rsidRDefault="001861B3" w:rsidP="001861B3">
      <w:pPr>
        <w:ind w:firstLine="480"/>
        <w:rPr>
          <w:ins w:id="11" w:author="陈" w:date="2020-12-27T10:18:00Z"/>
        </w:rPr>
      </w:pPr>
      <w:ins w:id="12" w:author="陈" w:date="2020-12-27T10:18:00Z">
        <w:r>
          <w:rPr>
            <w:rFonts w:hint="eastAsia"/>
          </w:rPr>
          <w:t>（只是写了没有人研究连续性和共生性，但是没解释为什么研究？</w:t>
        </w:r>
      </w:ins>
      <w:ins w:id="13" w:author="陈" w:date="2020-12-27T10:19:00Z">
        <w:r>
          <w:rPr>
            <w:rFonts w:hint="eastAsia"/>
          </w:rPr>
          <w:t>，仅仅从多因子角度不足以说明问题，可从保险需求看</w:t>
        </w:r>
        <w:r>
          <w:rPr>
            <w:rFonts w:hint="eastAsia"/>
          </w:rPr>
          <w:t>----</w:t>
        </w:r>
      </w:ins>
      <w:ins w:id="14" w:author="陈" w:date="2020-12-27T10:20:00Z">
        <w:r>
          <w:rPr>
            <w:rFonts w:hint="eastAsia"/>
          </w:rPr>
          <w:t>，多</w:t>
        </w:r>
      </w:ins>
      <w:ins w:id="15" w:author="陈" w:date="2020-12-27T10:21:00Z">
        <w:r>
          <w:rPr>
            <w:rFonts w:hint="eastAsia"/>
          </w:rPr>
          <w:t>因子不仅是空间概念还是一个时间概念</w:t>
        </w:r>
      </w:ins>
      <w:ins w:id="16" w:author="陈" w:date="2020-12-27T10:18:00Z">
        <w:r>
          <w:rPr>
            <w:rFonts w:hint="eastAsia"/>
          </w:rPr>
          <w:t>）</w:t>
        </w:r>
      </w:ins>
    </w:p>
    <w:p w14:paraId="61AA419D" w14:textId="1FFDF4C1" w:rsidR="001861B3" w:rsidRPr="001861B3" w:rsidRDefault="001861B3" w:rsidP="00556885">
      <w:pPr>
        <w:ind w:firstLine="480"/>
      </w:pPr>
      <w:ins w:id="17" w:author="陈" w:date="2020-12-27T10:24:00Z">
        <w:r>
          <w:rPr>
            <w:rFonts w:hint="eastAsia"/>
          </w:rPr>
          <w:t>（为什么选择玉米？</w:t>
        </w:r>
        <w:r w:rsidR="004A4459">
          <w:rPr>
            <w:rFonts w:hint="eastAsia"/>
          </w:rPr>
          <w:t>主粮、</w:t>
        </w:r>
      </w:ins>
      <w:ins w:id="18" w:author="陈" w:date="2020-12-27T10:25:00Z">
        <w:r w:rsidR="004A4459">
          <w:rPr>
            <w:rFonts w:hint="eastAsia"/>
          </w:rPr>
          <w:t>风险不宜管控、生命周期内风险频发</w:t>
        </w:r>
      </w:ins>
      <w:ins w:id="19" w:author="陈" w:date="2020-12-27T10:26:00Z">
        <w:r w:rsidR="004A4459">
          <w:rPr>
            <w:rFonts w:hint="eastAsia"/>
          </w:rPr>
          <w:t>，写得专业一些）</w:t>
        </w:r>
      </w:ins>
    </w:p>
    <w:p w14:paraId="073EB6FF" w14:textId="77777777" w:rsidR="00855218" w:rsidRDefault="00C12ED1">
      <w:pPr>
        <w:ind w:firstLine="480"/>
      </w:pPr>
      <w:r>
        <w:t>玉米是重要的粮饲兼用作物以及重要的工业原材料。</w:t>
      </w:r>
      <w:r>
        <w:t>2018</w:t>
      </w:r>
      <w:r>
        <w:t>年我国玉米总产量</w:t>
      </w:r>
      <w:r>
        <w:t>26077.</w:t>
      </w:r>
      <w:r>
        <w:t>万吨，占粮食总产量的</w:t>
      </w:r>
      <w:r>
        <w:t>39.28%</w:t>
      </w:r>
      <w:r>
        <w:t>，是中国第一大作物，在保障国家粮食安全中占有重要地位。我国玉米主要生长在夏秋季节，易遭受强风、洪涝等自然灾害。但目前玉米的气象指数保险产品设计、试点较少，不能满足风险管理的需求。</w:t>
      </w:r>
    </w:p>
    <w:p w14:paraId="068F1E10" w14:textId="3B810056" w:rsidR="001861B3" w:rsidRDefault="00C12ED1" w:rsidP="001861B3">
      <w:pPr>
        <w:ind w:firstLine="480"/>
      </w:pPr>
      <w:r>
        <w:t>从实践意义看，国家支持保障粮食安全的农业风险管理产品，农户更需要管理连续性和共生性致灾因子的保险产品，我国玉米因强风、洪涝、病虫害等灾害的损失严重，且在</w:t>
      </w:r>
      <w:r>
        <w:t>“</w:t>
      </w:r>
      <w:r>
        <w:t>十三五</w:t>
      </w:r>
      <w:r>
        <w:t>”</w:t>
      </w:r>
      <w:r>
        <w:t>期间仍然是种植面积最大的粮食作物。本文研究玉米连续性和共生性致灾因子气象指数保险产品，具有重要应用价值。</w:t>
      </w:r>
    </w:p>
    <w:p w14:paraId="1C5497B0" w14:textId="77777777" w:rsidR="00D5352B" w:rsidRDefault="00D5352B" w:rsidP="00D5352B">
      <w:pPr>
        <w:ind w:firstLine="480"/>
      </w:pPr>
      <w:r>
        <w:t>基于上述理论与现实背景，本文将从优化、改善气象指数保险方向，主要解决玉米连续性、共生性多因子气象指数保险产品的设计问题。</w:t>
      </w:r>
    </w:p>
    <w:p w14:paraId="33E2BC0A" w14:textId="77777777" w:rsidR="00D5352B" w:rsidRPr="00D5352B" w:rsidRDefault="00D5352B">
      <w:pPr>
        <w:ind w:firstLine="480"/>
      </w:pPr>
    </w:p>
    <w:p w14:paraId="073EB711" w14:textId="707DF6A3" w:rsidR="00855218" w:rsidRDefault="0067397A" w:rsidP="00FB7C9D">
      <w:pPr>
        <w:pStyle w:val="1"/>
      </w:pPr>
      <w:ins w:id="20" w:author="陈" w:date="2020-12-27T11:07:00Z">
        <w:r>
          <w:rPr>
            <w:rFonts w:hint="eastAsia"/>
          </w:rPr>
          <w:t>研究假设与</w:t>
        </w:r>
      </w:ins>
      <w:r w:rsidR="00837EB0">
        <w:rPr>
          <w:rFonts w:hint="eastAsia"/>
        </w:rPr>
        <w:t>研究设计</w:t>
      </w:r>
    </w:p>
    <w:p w14:paraId="655030EB" w14:textId="2B6BCF2A" w:rsidR="0000367E" w:rsidRDefault="0000367E" w:rsidP="00FF28F1">
      <w:pPr>
        <w:ind w:firstLine="480"/>
        <w:rPr>
          <w:ins w:id="21" w:author="陈" w:date="2020-12-27T11:07:00Z"/>
        </w:rPr>
      </w:pPr>
      <w:ins w:id="22" w:author="陈" w:date="2020-12-27T10:58:00Z">
        <w:r>
          <w:rPr>
            <w:rFonts w:hint="eastAsia"/>
          </w:rPr>
          <w:t>（一）</w:t>
        </w:r>
      </w:ins>
    </w:p>
    <w:p w14:paraId="683DD14A" w14:textId="77777777" w:rsidR="0067397A" w:rsidRDefault="0067397A" w:rsidP="0067397A">
      <w:pPr>
        <w:ind w:firstLine="480"/>
        <w:rPr>
          <w:ins w:id="23" w:author="陈" w:date="2020-12-27T11:07:00Z"/>
        </w:rPr>
      </w:pPr>
      <w:ins w:id="24" w:author="陈" w:date="2020-12-27T11:07:00Z">
        <w:r>
          <w:rPr>
            <w:rFonts w:hint="eastAsia"/>
          </w:rPr>
          <w:t>（研究世界观问题，不能阶段性佩服，只能够周期性赔付）</w:t>
        </w:r>
        <w:r>
          <w:t>气象指数保险的</w:t>
        </w:r>
        <w:r>
          <w:rPr>
            <w:rFonts w:hint="eastAsia"/>
          </w:rPr>
          <w:t>基本原理</w:t>
        </w:r>
        <w:r>
          <w:t>就是用气象指数作为</w:t>
        </w:r>
        <w:r>
          <w:rPr>
            <w:rFonts w:hint="eastAsia"/>
          </w:rPr>
          <w:t>度量</w:t>
        </w:r>
        <w:r>
          <w:t>保险标的</w:t>
        </w:r>
        <w:r>
          <w:rPr>
            <w:rFonts w:hint="eastAsia"/>
          </w:rPr>
          <w:t>遭</w:t>
        </w:r>
        <w:r>
          <w:t>受损失的依据。</w:t>
        </w:r>
        <w:r>
          <w:rPr>
            <w:rFonts w:hint="eastAsia"/>
          </w:rPr>
          <w:t>在财产险中，</w:t>
        </w:r>
        <w:r>
          <w:t>农作物</w:t>
        </w:r>
        <w:r>
          <w:rPr>
            <w:rFonts w:hint="eastAsia"/>
          </w:rPr>
          <w:t>保险标的</w:t>
        </w:r>
        <w:r>
          <w:t>与一般财产</w:t>
        </w:r>
        <w:r>
          <w:rPr>
            <w:rFonts w:hint="eastAsia"/>
          </w:rPr>
          <w:t>保险标的</w:t>
        </w:r>
        <w:r>
          <w:t>不同，</w:t>
        </w:r>
        <w:r>
          <w:rPr>
            <w:rFonts w:hint="eastAsia"/>
          </w:rPr>
          <w:t>它</w:t>
        </w:r>
        <w:r>
          <w:t>是活的生命体，只有当最终收获后才能具体核算经济价值</w:t>
        </w:r>
        <w:r>
          <w:rPr>
            <w:rFonts w:hint="eastAsia"/>
          </w:rPr>
          <w:t>，</w:t>
        </w:r>
        <w:r>
          <w:t>而农作物生长过程中的</w:t>
        </w:r>
        <w:r>
          <w:rPr>
            <w:rFonts w:hint="eastAsia"/>
          </w:rPr>
          <w:t>每种灾害</w:t>
        </w:r>
        <w:r>
          <w:t>都会影响最终的经济价值。也就是说，在农险业务实践中可能会</w:t>
        </w:r>
        <w:r>
          <w:rPr>
            <w:rFonts w:hint="eastAsia"/>
          </w:rPr>
          <w:t>多次核损</w:t>
        </w:r>
        <w:r>
          <w:t>农作物生</w:t>
        </w:r>
        <w:r>
          <w:rPr>
            <w:rFonts w:hint="eastAsia"/>
          </w:rPr>
          <w:t>长</w:t>
        </w:r>
        <w:r>
          <w:t>中发生</w:t>
        </w:r>
        <w:r>
          <w:rPr>
            <w:rFonts w:hint="eastAsia"/>
          </w:rPr>
          <w:t>的</w:t>
        </w:r>
        <w:r>
          <w:t>灾害</w:t>
        </w:r>
        <w:r>
          <w:rPr>
            <w:rFonts w:hint="eastAsia"/>
          </w:rPr>
          <w:t>。</w:t>
        </w:r>
        <w:r>
          <w:t>但是</w:t>
        </w:r>
        <w:r>
          <w:rPr>
            <w:rFonts w:hint="eastAsia"/>
          </w:rPr>
          <w:t>，由于</w:t>
        </w:r>
        <w:r>
          <w:t>农作物有一定的自愈能力，</w:t>
        </w:r>
        <w:r>
          <w:rPr>
            <w:rFonts w:hint="eastAsia"/>
          </w:rPr>
          <w:t>甚至发生灾害不一定导致经济损失，导致</w:t>
        </w:r>
        <w:r>
          <w:t>现场查勘一般进行</w:t>
        </w:r>
        <w:r>
          <w:rPr>
            <w:rFonts w:hint="eastAsia"/>
          </w:rPr>
          <w:t>预</w:t>
        </w:r>
        <w:r>
          <w:t>估计，不能完成定损</w:t>
        </w:r>
        <w:r>
          <w:rPr>
            <w:rFonts w:hint="eastAsia"/>
          </w:rPr>
          <w:t>，</w:t>
        </w:r>
        <w:r>
          <w:t>直到</w:t>
        </w:r>
        <w:r>
          <w:rPr>
            <w:rFonts w:hint="eastAsia"/>
          </w:rPr>
          <w:t>保险合同到期或者合同期内保险标的全损</w:t>
        </w:r>
        <w:r>
          <w:t>才</w:t>
        </w:r>
        <w:r>
          <w:rPr>
            <w:rFonts w:hint="eastAsia"/>
          </w:rPr>
          <w:t>能</w:t>
        </w:r>
        <w:r>
          <w:t>确定最终损失。从灾害发生到最终获得赔付，农业经营者需要等待较长的时间</w:t>
        </w:r>
        <w:r>
          <w:rPr>
            <w:rFonts w:hint="eastAsia"/>
          </w:rPr>
          <w:t>，这在逻辑上会影响保险赔付的时效性，</w:t>
        </w:r>
        <w:r>
          <w:rPr>
            <w:rFonts w:hint="eastAsia"/>
          </w:rPr>
          <w:t>------</w:t>
        </w:r>
        <w:r>
          <w:t>。</w:t>
        </w:r>
      </w:ins>
    </w:p>
    <w:p w14:paraId="61F75326" w14:textId="77777777" w:rsidR="0067397A" w:rsidRPr="0067397A" w:rsidRDefault="0067397A" w:rsidP="00FF28F1">
      <w:pPr>
        <w:ind w:firstLine="480"/>
        <w:rPr>
          <w:ins w:id="25" w:author="陈" w:date="2020-12-27T10:58:00Z"/>
        </w:rPr>
      </w:pPr>
    </w:p>
    <w:p w14:paraId="7A791675" w14:textId="6BC3CEB4" w:rsidR="0000367E" w:rsidRDefault="00FF28F1" w:rsidP="00FF28F1">
      <w:pPr>
        <w:ind w:firstLine="480"/>
      </w:pPr>
      <w:del w:id="26" w:author="陈" w:date="2020-12-27T10:59:00Z">
        <w:r w:rsidDel="0000367E">
          <w:delText>气象指数保险的</w:delText>
        </w:r>
        <w:r w:rsidDel="0000367E">
          <w:rPr>
            <w:rFonts w:hint="eastAsia"/>
          </w:rPr>
          <w:delText>基本原理</w:delText>
        </w:r>
        <w:r w:rsidDel="0000367E">
          <w:delText>就是用气象指数作为保险标的受损失的依据。农作物与一般财产不同，是活的生命体，只有当最终收获后</w:delText>
        </w:r>
      </w:del>
      <w:del w:id="27" w:author="陈" w:date="2020-12-27T10:30:00Z">
        <w:r w:rsidDel="004A4459">
          <w:delText>，</w:delText>
        </w:r>
      </w:del>
      <w:del w:id="28" w:author="陈" w:date="2020-12-27T10:59:00Z">
        <w:r w:rsidDel="0000367E">
          <w:delText>才能具体核算经济价值</w:delText>
        </w:r>
      </w:del>
      <w:del w:id="29" w:author="陈" w:date="2020-12-27T10:30:00Z">
        <w:r w:rsidDel="004A4459">
          <w:rPr>
            <w:rFonts w:hint="eastAsia"/>
          </w:rPr>
          <w:delText>。</w:delText>
        </w:r>
      </w:del>
      <w:del w:id="30" w:author="陈" w:date="2020-12-27T10:59:00Z">
        <w:r w:rsidDel="0000367E">
          <w:delText>而农作物生长过程中的</w:delText>
        </w:r>
      </w:del>
      <w:del w:id="31" w:author="陈" w:date="2020-12-27T10:31:00Z">
        <w:r w:rsidDel="004A4459">
          <w:rPr>
            <w:rFonts w:hint="eastAsia"/>
          </w:rPr>
          <w:delText>各种因素</w:delText>
        </w:r>
      </w:del>
      <w:del w:id="32" w:author="陈" w:date="2020-12-27T10:59:00Z">
        <w:r w:rsidDel="0000367E">
          <w:delText>都会影响最终的经济价值。也就是说，在农险业务实践中</w:delText>
        </w:r>
      </w:del>
      <w:del w:id="33" w:author="陈" w:date="2020-12-27T10:32:00Z">
        <w:r w:rsidDel="004A4459">
          <w:delText>，</w:delText>
        </w:r>
      </w:del>
      <w:del w:id="34" w:author="陈" w:date="2020-12-27T10:59:00Z">
        <w:r w:rsidDel="0000367E">
          <w:delText>农作物生</w:delText>
        </w:r>
      </w:del>
      <w:del w:id="35" w:author="陈" w:date="2020-12-27T10:32:00Z">
        <w:r w:rsidDel="004A4459">
          <w:rPr>
            <w:rFonts w:hint="eastAsia"/>
          </w:rPr>
          <w:delText>产</w:delText>
        </w:r>
      </w:del>
      <w:del w:id="36" w:author="陈" w:date="2020-12-27T10:59:00Z">
        <w:r w:rsidDel="0000367E">
          <w:delText>中</w:delText>
        </w:r>
      </w:del>
      <w:del w:id="37" w:author="陈" w:date="2020-12-27T10:32:00Z">
        <w:r w:rsidDel="004A4459">
          <w:delText>可能会</w:delText>
        </w:r>
      </w:del>
      <w:del w:id="38" w:author="陈" w:date="2020-12-27T10:59:00Z">
        <w:r w:rsidDel="0000367E">
          <w:delText>发生</w:delText>
        </w:r>
      </w:del>
      <w:del w:id="39" w:author="陈" w:date="2020-12-27T10:33:00Z">
        <w:r w:rsidDel="004A4459">
          <w:rPr>
            <w:rFonts w:hint="eastAsia"/>
          </w:rPr>
          <w:delText>多次</w:delText>
        </w:r>
      </w:del>
      <w:del w:id="40" w:author="陈" w:date="2020-12-27T10:59:00Z">
        <w:r w:rsidDel="0000367E">
          <w:delText>灾害</w:delText>
        </w:r>
      </w:del>
      <w:del w:id="41" w:author="陈" w:date="2020-12-27T10:33:00Z">
        <w:r w:rsidDel="004A4459">
          <w:rPr>
            <w:rFonts w:hint="eastAsia"/>
          </w:rPr>
          <w:delText>，</w:delText>
        </w:r>
      </w:del>
      <w:del w:id="42" w:author="陈" w:date="2020-12-27T10:59:00Z">
        <w:r w:rsidDel="0000367E">
          <w:delText>但是</w:delText>
        </w:r>
      </w:del>
      <w:del w:id="43" w:author="陈" w:date="2020-12-27T10:33:00Z">
        <w:r w:rsidDel="004A4459">
          <w:delText>因为</w:delText>
        </w:r>
      </w:del>
      <w:del w:id="44" w:author="陈" w:date="2020-12-27T10:59:00Z">
        <w:r w:rsidDel="0000367E">
          <w:delText>农作物有一定自愈</w:delText>
        </w:r>
      </w:del>
      <w:del w:id="45" w:author="陈" w:date="2020-12-27T10:34:00Z">
        <w:r w:rsidDel="004A4459">
          <w:delText>的</w:delText>
        </w:r>
      </w:del>
      <w:del w:id="46" w:author="陈" w:date="2020-12-27T10:59:00Z">
        <w:r w:rsidDel="0000367E">
          <w:delText>能力，现场查勘一般</w:delText>
        </w:r>
      </w:del>
      <w:del w:id="47" w:author="陈" w:date="2020-12-27T10:35:00Z">
        <w:r w:rsidDel="00A145D5">
          <w:delText>只</w:delText>
        </w:r>
      </w:del>
      <w:del w:id="48" w:author="陈" w:date="2020-12-27T10:59:00Z">
        <w:r w:rsidDel="0000367E">
          <w:delText>进行</w:delText>
        </w:r>
      </w:del>
      <w:del w:id="49" w:author="陈" w:date="2020-12-27T10:36:00Z">
        <w:r w:rsidDel="00A145D5">
          <w:delText>粗略</w:delText>
        </w:r>
      </w:del>
      <w:del w:id="50" w:author="陈" w:date="2020-12-27T10:59:00Z">
        <w:r w:rsidDel="0000367E">
          <w:delText>估计，不能完成定损</w:delText>
        </w:r>
      </w:del>
      <w:del w:id="51" w:author="陈" w:date="2020-12-27T10:37:00Z">
        <w:r w:rsidDel="00A145D5">
          <w:rPr>
            <w:rFonts w:hint="eastAsia"/>
          </w:rPr>
          <w:delText>。</w:delText>
        </w:r>
      </w:del>
      <w:del w:id="52" w:author="陈" w:date="2020-12-27T10:59:00Z">
        <w:r w:rsidDel="0000367E">
          <w:delText>直到</w:delText>
        </w:r>
      </w:del>
      <w:del w:id="53" w:author="陈" w:date="2020-12-27T10:37:00Z">
        <w:r w:rsidDel="00A145D5">
          <w:rPr>
            <w:rFonts w:hint="eastAsia"/>
          </w:rPr>
          <w:delText>农作物收获</w:delText>
        </w:r>
      </w:del>
      <w:del w:id="54" w:author="陈" w:date="2020-12-27T10:59:00Z">
        <w:r w:rsidDel="0000367E">
          <w:rPr>
            <w:rFonts w:hint="eastAsia"/>
          </w:rPr>
          <w:delText>或者</w:delText>
        </w:r>
      </w:del>
      <w:del w:id="55" w:author="陈" w:date="2020-12-27T10:38:00Z">
        <w:r w:rsidDel="00A145D5">
          <w:rPr>
            <w:rFonts w:hint="eastAsia"/>
          </w:rPr>
          <w:delText>死亡</w:delText>
        </w:r>
        <w:r w:rsidDel="00A145D5">
          <w:delText>，</w:delText>
        </w:r>
      </w:del>
      <w:del w:id="56" w:author="陈" w:date="2020-12-27T10:59:00Z">
        <w:r w:rsidDel="0000367E">
          <w:delText>才</w:delText>
        </w:r>
        <w:r w:rsidDel="0000367E">
          <w:rPr>
            <w:rFonts w:hint="eastAsia"/>
          </w:rPr>
          <w:delText>能</w:delText>
        </w:r>
      </w:del>
      <w:del w:id="57" w:author="陈" w:date="2020-12-27T10:38:00Z">
        <w:r w:rsidDel="00A145D5">
          <w:delText>根据减产情况</w:delText>
        </w:r>
      </w:del>
      <w:del w:id="58" w:author="陈" w:date="2020-12-27T10:59:00Z">
        <w:r w:rsidDel="0000367E">
          <w:delText>确定最终损失。从灾害发生到最终获得赔付，农业经营者</w:delText>
        </w:r>
      </w:del>
      <w:del w:id="59" w:author="陈" w:date="2020-12-27T10:38:00Z">
        <w:r w:rsidDel="00A145D5">
          <w:delText>可能</w:delText>
        </w:r>
      </w:del>
      <w:del w:id="60" w:author="陈" w:date="2020-12-27T10:59:00Z">
        <w:r w:rsidDel="0000367E">
          <w:delText>需要等待较长的时间</w:delText>
        </w:r>
      </w:del>
      <w:del w:id="61" w:author="陈" w:date="2020-12-27T10:40:00Z">
        <w:r w:rsidDel="00A145D5">
          <w:rPr>
            <w:rFonts w:hint="eastAsia"/>
          </w:rPr>
          <w:delText>。</w:delText>
        </w:r>
      </w:del>
      <w:del w:id="62" w:author="陈" w:date="2020-12-27T10:44:00Z">
        <w:r w:rsidR="00490597" w:rsidDel="00490597">
          <w:rPr>
            <w:rFonts w:hint="eastAsia"/>
          </w:rPr>
          <w:delText>一方面农户要支付额外的资金进行救灾活动，可能影响资金周转；另一方面受灾与最终定损间隔时间长，容易产生纠纷</w:delText>
        </w:r>
      </w:del>
      <w:del w:id="63" w:author="陈" w:date="2020-12-27T10:59:00Z">
        <w:r w:rsidDel="0000367E">
          <w:delText>。</w:delText>
        </w:r>
      </w:del>
      <w:ins w:id="64" w:author="陈" w:date="2020-12-27T10:58:00Z">
        <w:r w:rsidR="0000367E">
          <w:rPr>
            <w:rFonts w:hint="eastAsia"/>
          </w:rPr>
          <w:t>（</w:t>
        </w:r>
      </w:ins>
      <w:ins w:id="65" w:author="陈" w:date="2020-12-27T11:07:00Z">
        <w:r w:rsidR="0067397A">
          <w:rPr>
            <w:rFonts w:hint="eastAsia"/>
          </w:rPr>
          <w:t>二</w:t>
        </w:r>
      </w:ins>
      <w:ins w:id="66" w:author="陈" w:date="2020-12-27T10:58:00Z">
        <w:r w:rsidR="0000367E">
          <w:rPr>
            <w:rFonts w:hint="eastAsia"/>
          </w:rPr>
          <w:t>）农业气象指数保险产品设计的步骤</w:t>
        </w:r>
      </w:ins>
    </w:p>
    <w:p w14:paraId="53C8FE5B" w14:textId="0C0C9598" w:rsidR="00AE3E52" w:rsidRDefault="00AE3E52" w:rsidP="00AE3E52">
      <w:pPr>
        <w:ind w:firstLine="480"/>
      </w:pPr>
      <w:r>
        <w:rPr>
          <w:rFonts w:hint="eastAsia"/>
        </w:rPr>
        <w:t>农业气象指数保险产品设计的过程大致分为</w:t>
      </w:r>
      <w:r>
        <w:rPr>
          <w:rFonts w:hint="eastAsia"/>
        </w:rPr>
        <w:t>5</w:t>
      </w:r>
      <w:r>
        <w:rPr>
          <w:rFonts w:hint="eastAsia"/>
        </w:rPr>
        <w:t>步骤（如图</w:t>
      </w:r>
      <w:r>
        <w:rPr>
          <w:rFonts w:hint="eastAsia"/>
        </w:rPr>
        <w:t>1</w:t>
      </w:r>
      <w:r>
        <w:rPr>
          <w:rFonts w:hint="eastAsia"/>
        </w:rPr>
        <w:t>所示）</w:t>
      </w:r>
    </w:p>
    <w:p w14:paraId="60D2C1FF" w14:textId="77777777" w:rsidR="00AE3E52" w:rsidRDefault="00AE3E52" w:rsidP="00AE3E52">
      <w:pPr>
        <w:ind w:firstLine="480"/>
      </w:pPr>
      <w:r>
        <w:rPr>
          <w:noProof/>
        </w:rPr>
        <mc:AlternateContent>
          <mc:Choice Requires="wps">
            <w:drawing>
              <wp:anchor distT="0" distB="0" distL="114300" distR="114300" simplePos="0" relativeHeight="251658240" behindDoc="0" locked="0" layoutInCell="1" allowOverlap="1" wp14:anchorId="31806AC6" wp14:editId="268CF7A9">
                <wp:simplePos x="0" y="0"/>
                <wp:positionH relativeFrom="column">
                  <wp:posOffset>4723130</wp:posOffset>
                </wp:positionH>
                <wp:positionV relativeFrom="paragraph">
                  <wp:posOffset>626861</wp:posOffset>
                </wp:positionV>
                <wp:extent cx="209550" cy="123825"/>
                <wp:effectExtent l="0" t="19050" r="38100" b="47625"/>
                <wp:wrapNone/>
                <wp:docPr id="11" name="箭头: 右 11"/>
                <wp:cNvGraphicFramePr/>
                <a:graphic xmlns:a="http://schemas.openxmlformats.org/drawingml/2006/main">
                  <a:graphicData uri="http://schemas.microsoft.com/office/word/2010/wordprocessingShape">
                    <wps:wsp>
                      <wps:cNvSpPr/>
                      <wps:spPr>
                        <a:xfrm>
                          <a:off x="0" y="0"/>
                          <a:ext cx="209550" cy="1238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AB682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1" o:spid="_x0000_s1026" type="#_x0000_t13" style="position:absolute;left:0;text-align:left;margin-left:371.9pt;margin-top:49.35pt;width:16.5pt;height:9.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" adj="15218" fillcolor="white [3201]" strokecolor="black [3200]" strokeweight="1pt"/>
            </w:pict>
          </mc:Fallback>
        </mc:AlternateContent>
      </w:r>
      <w:r>
        <w:rPr>
          <w:rFonts w:hint="eastAsia"/>
          <w:noProof/>
        </w:rPr>
        <mc:AlternateContent>
          <mc:Choice Requires="wpc">
            <w:drawing>
              <wp:inline distT="0" distB="0" distL="0" distR="0" wp14:anchorId="0905DE0C" wp14:editId="244AD14F">
                <wp:extent cx="5486400" cy="1637969"/>
                <wp:effectExtent l="0" t="0" r="0" b="63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矩形 3"/>
                        <wps:cNvSpPr/>
                        <wps:spPr>
                          <a:xfrm>
                            <a:off x="28574" y="359204"/>
                            <a:ext cx="7334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935C452" w14:textId="77777777" w:rsidR="00417A51" w:rsidRDefault="00417A51" w:rsidP="00AE3E52">
                              <w:pPr>
                                <w:spacing w:line="240" w:lineRule="auto"/>
                                <w:ind w:firstLineChars="0" w:firstLine="0"/>
                                <w:jc w:val="center"/>
                              </w:pPr>
                              <w:r>
                                <w:rPr>
                                  <w:rFonts w:hint="eastAsia"/>
                                </w:rPr>
                                <w:t>数据的获取与清洗</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矩形 4"/>
                        <wps:cNvSpPr/>
                        <wps:spPr>
                          <a:xfrm>
                            <a:off x="1437653" y="25833"/>
                            <a:ext cx="1150271" cy="695325"/>
                          </a:xfrm>
                          <a:prstGeom prst="rect">
                            <a:avLst/>
                          </a:prstGeom>
                        </wps:spPr>
                        <wps:style>
                          <a:lnRef idx="2">
                            <a:schemeClr val="dk1"/>
                          </a:lnRef>
                          <a:fillRef idx="1">
                            <a:schemeClr val="lt1"/>
                          </a:fillRef>
                          <a:effectRef idx="0">
                            <a:schemeClr val="dk1"/>
                          </a:effectRef>
                          <a:fontRef idx="minor">
                            <a:schemeClr val="dk1"/>
                          </a:fontRef>
                        </wps:style>
                        <wps:txbx>
                          <w:txbxContent>
                            <w:p w14:paraId="4EB96617" w14:textId="77777777" w:rsidR="00417A51" w:rsidRDefault="00417A51" w:rsidP="00AE3E52">
                              <w:pPr>
                                <w:spacing w:line="240" w:lineRule="auto"/>
                                <w:ind w:firstLineChars="0" w:firstLine="0"/>
                                <w:jc w:val="center"/>
                                <w:rPr>
                                  <w:kern w:val="0"/>
                                  <w:szCs w:val="24"/>
                                </w:rPr>
                              </w:pPr>
                              <w:r>
                                <w:rPr>
                                  <w:rFonts w:cs="Times New Roman" w:hint="eastAsia"/>
                                </w:rPr>
                                <w:t>气象灾害因子的选取与指数构建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 name="矩形 5"/>
                        <wps:cNvSpPr/>
                        <wps:spPr>
                          <a:xfrm>
                            <a:off x="1437654" y="911160"/>
                            <a:ext cx="1150270" cy="441390"/>
                          </a:xfrm>
                          <a:prstGeom prst="rect">
                            <a:avLst/>
                          </a:prstGeom>
                        </wps:spPr>
                        <wps:style>
                          <a:lnRef idx="2">
                            <a:schemeClr val="dk1"/>
                          </a:lnRef>
                          <a:fillRef idx="1">
                            <a:schemeClr val="lt1"/>
                          </a:fillRef>
                          <a:effectRef idx="0">
                            <a:schemeClr val="dk1"/>
                          </a:effectRef>
                          <a:fontRef idx="minor">
                            <a:schemeClr val="dk1"/>
                          </a:fontRef>
                        </wps:style>
                        <wps:txbx>
                          <w:txbxContent>
                            <w:p w14:paraId="398E5433" w14:textId="614918F8" w:rsidR="00417A51" w:rsidRDefault="00417A51" w:rsidP="00AE3E52">
                              <w:pPr>
                                <w:spacing w:line="240" w:lineRule="auto"/>
                                <w:ind w:firstLineChars="0" w:firstLine="0"/>
                                <w:jc w:val="center"/>
                                <w:rPr>
                                  <w:kern w:val="0"/>
                                  <w:szCs w:val="24"/>
                                </w:rPr>
                              </w:pPr>
                              <w:r>
                                <w:rPr>
                                  <w:rFonts w:cs="Times New Roman" w:hint="eastAsia"/>
                                </w:rPr>
                                <w:t>损失数据的分离</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 name="矩形 6"/>
                        <wps:cNvSpPr/>
                        <wps:spPr>
                          <a:xfrm>
                            <a:off x="3132816" y="301967"/>
                            <a:ext cx="1132646" cy="695325"/>
                          </a:xfrm>
                          <a:prstGeom prst="rect">
                            <a:avLst/>
                          </a:prstGeom>
                        </wps:spPr>
                        <wps:style>
                          <a:lnRef idx="2">
                            <a:schemeClr val="dk1"/>
                          </a:lnRef>
                          <a:fillRef idx="1">
                            <a:schemeClr val="lt1"/>
                          </a:fillRef>
                          <a:effectRef idx="0">
                            <a:schemeClr val="dk1"/>
                          </a:effectRef>
                          <a:fontRef idx="minor">
                            <a:schemeClr val="dk1"/>
                          </a:fontRef>
                        </wps:style>
                        <wps:txbx>
                          <w:txbxContent>
                            <w:p w14:paraId="24410C2F" w14:textId="77777777" w:rsidR="00417A51" w:rsidRDefault="00417A51" w:rsidP="00AE3E52">
                              <w:pPr>
                                <w:spacing w:line="240" w:lineRule="auto"/>
                                <w:ind w:firstLineChars="0" w:firstLine="0"/>
                                <w:jc w:val="center"/>
                                <w:rPr>
                                  <w:kern w:val="0"/>
                                  <w:szCs w:val="24"/>
                                </w:rPr>
                              </w:pPr>
                              <w:r>
                                <w:rPr>
                                  <w:rFonts w:cs="Times New Roman" w:hint="eastAsia"/>
                                </w:rPr>
                                <w:t>气象指数与损失序列关系的确立</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 name="矩形 7"/>
                        <wps:cNvSpPr/>
                        <wps:spPr>
                          <a:xfrm>
                            <a:off x="4666275" y="359204"/>
                            <a:ext cx="7334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E7D30E0" w14:textId="77777777" w:rsidR="00417A51" w:rsidRDefault="00417A51" w:rsidP="00AE3E52">
                              <w:pPr>
                                <w:spacing w:line="240" w:lineRule="auto"/>
                                <w:ind w:firstLineChars="0" w:firstLine="0"/>
                                <w:jc w:val="center"/>
                                <w:rPr>
                                  <w:kern w:val="0"/>
                                  <w:szCs w:val="24"/>
                                </w:rPr>
                              </w:pPr>
                              <w:r>
                                <w:rPr>
                                  <w:rFonts w:cs="Times New Roman" w:hint="eastAsia"/>
                                </w:rPr>
                                <w:t>保险费率的厘定</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箭头: 右 8"/>
                        <wps:cNvSpPr/>
                        <wps:spPr>
                          <a:xfrm rot="19687411">
                            <a:off x="1002661" y="388662"/>
                            <a:ext cx="209550" cy="1238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rot="1970140">
                            <a:off x="1002724" y="826564"/>
                            <a:ext cx="209550" cy="1238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箭头: 右 10"/>
                        <wps:cNvSpPr/>
                        <wps:spPr>
                          <a:xfrm rot="1638276">
                            <a:off x="2730369" y="454260"/>
                            <a:ext cx="209550" cy="1238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箭头: 右 13"/>
                        <wps:cNvSpPr/>
                        <wps:spPr>
                          <a:xfrm rot="19808639">
                            <a:off x="2730215" y="830156"/>
                            <a:ext cx="209550" cy="12319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905DE0C" id="画布 2" o:spid="_x0000_s1026" editas="canvas" style="width:6in;height:128.95pt;mso-position-horizontal-relative:char;mso-position-vertical-relative:line" coordsize="54864,16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376;visibility:visible;mso-wrap-style:square" filled="t">
                  <v:fill o:detectmouseclick="t"/>
                  <v:path o:connecttype="none"/>
                </v:shape>
                <v:rect id="矩形 3" o:spid="_x0000_s1028" style="position:absolute;left:285;top:3592;width:733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" fillcolor="white [3201]" strokecolor="black [3200]" strokeweight="1pt">
                  <v:textbox inset="0,0,0,0">
                    <w:txbxContent>
                      <w:p w14:paraId="6935C452" w14:textId="77777777" w:rsidR="00417A51" w:rsidRDefault="00417A51" w:rsidP="00AE3E52">
                        <w:pPr>
                          <w:spacing w:line="240" w:lineRule="auto"/>
                          <w:ind w:firstLineChars="0" w:firstLine="0"/>
                          <w:jc w:val="center"/>
                        </w:pPr>
                        <w:r>
                          <w:rPr>
                            <w:rFonts w:hint="eastAsia"/>
                          </w:rPr>
                          <w:t>数据的获取与清洗</w:t>
                        </w:r>
                      </w:p>
                    </w:txbxContent>
                  </v:textbox>
                </v:rect>
                <v:rect id="矩形 4" o:spid="_x0000_s1029" style="position:absolute;left:14376;top:258;width:1150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" fillcolor="white [3201]" strokecolor="black [3200]" strokeweight="1pt">
                  <v:textbox inset="0,0,0,0">
                    <w:txbxContent>
                      <w:p w14:paraId="4EB96617" w14:textId="77777777" w:rsidR="00417A51" w:rsidRDefault="00417A51" w:rsidP="00AE3E52">
                        <w:pPr>
                          <w:spacing w:line="240" w:lineRule="auto"/>
                          <w:ind w:firstLineChars="0" w:firstLine="0"/>
                          <w:jc w:val="center"/>
                          <w:rPr>
                            <w:kern w:val="0"/>
                            <w:szCs w:val="24"/>
                          </w:rPr>
                        </w:pPr>
                        <w:r>
                          <w:rPr>
                            <w:rFonts w:cs="Times New Roman" w:hint="eastAsia"/>
                          </w:rPr>
                          <w:t>气象灾害因子的选取与指数构建</w:t>
                        </w:r>
                      </w:p>
                    </w:txbxContent>
                  </v:textbox>
                </v:rect>
                <v:rect id="矩形 5" o:spid="_x0000_s1030" style="position:absolute;left:14376;top:9111;width:11503;height: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" fillcolor="white [3201]" strokecolor="black [3200]" strokeweight="1pt">
                  <v:textbox inset="0,0,0,0">
                    <w:txbxContent>
                      <w:p w14:paraId="398E5433" w14:textId="614918F8" w:rsidR="00417A51" w:rsidRDefault="00417A51" w:rsidP="00AE3E52">
                        <w:pPr>
                          <w:spacing w:line="240" w:lineRule="auto"/>
                          <w:ind w:firstLineChars="0" w:firstLine="0"/>
                          <w:jc w:val="center"/>
                          <w:rPr>
                            <w:kern w:val="0"/>
                            <w:szCs w:val="24"/>
                          </w:rPr>
                        </w:pPr>
                        <w:r>
                          <w:rPr>
                            <w:rFonts w:cs="Times New Roman" w:hint="eastAsia"/>
                          </w:rPr>
                          <w:t>损失数据的分离</w:t>
                        </w:r>
                      </w:p>
                    </w:txbxContent>
                  </v:textbox>
                </v:rect>
                <v:rect id="矩形 6" o:spid="_x0000_s1031" style="position:absolute;left:31328;top:3019;width:11326;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" fillcolor="white [3201]" strokecolor="black [3200]" strokeweight="1pt">
                  <v:textbox inset="0,0,0,0">
                    <w:txbxContent>
                      <w:p w14:paraId="24410C2F" w14:textId="77777777" w:rsidR="00417A51" w:rsidRDefault="00417A51" w:rsidP="00AE3E52">
                        <w:pPr>
                          <w:spacing w:line="240" w:lineRule="auto"/>
                          <w:ind w:firstLineChars="0" w:firstLine="0"/>
                          <w:jc w:val="center"/>
                          <w:rPr>
                            <w:kern w:val="0"/>
                            <w:szCs w:val="24"/>
                          </w:rPr>
                        </w:pPr>
                        <w:r>
                          <w:rPr>
                            <w:rFonts w:cs="Times New Roman" w:hint="eastAsia"/>
                          </w:rPr>
                          <w:t>气象指数与损失序列关系的确立</w:t>
                        </w:r>
                      </w:p>
                    </w:txbxContent>
                  </v:textbox>
                </v:rect>
                <v:rect id="矩形 7" o:spid="_x0000_s1032" style="position:absolute;left:46662;top:3592;width:733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" fillcolor="white [3201]" strokecolor="black [3200]" strokeweight="1pt">
                  <v:textbox inset="0,0,0,0">
                    <w:txbxContent>
                      <w:p w14:paraId="6E7D30E0" w14:textId="77777777" w:rsidR="00417A51" w:rsidRDefault="00417A51" w:rsidP="00AE3E52">
                        <w:pPr>
                          <w:spacing w:line="240" w:lineRule="auto"/>
                          <w:ind w:firstLineChars="0" w:firstLine="0"/>
                          <w:jc w:val="center"/>
                          <w:rPr>
                            <w:kern w:val="0"/>
                            <w:szCs w:val="24"/>
                          </w:rPr>
                        </w:pPr>
                        <w:r>
                          <w:rPr>
                            <w:rFonts w:cs="Times New Roman" w:hint="eastAsia"/>
                          </w:rPr>
                          <w:t>保险费率的厘定</w:t>
                        </w:r>
                      </w:p>
                    </w:txbxContent>
                  </v:textbox>
                </v:rect>
                <v:shape id="箭头: 右 8" o:spid="_x0000_s1033" type="#_x0000_t13" style="position:absolute;left:10026;top:3886;width:2096;height:1238;rotation:-20890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" adj="15218" fillcolor="white [3201]" strokecolor="black [3200]" strokeweight="1pt"/>
                <v:shape id="箭头: 右 9" o:spid="_x0000_s1034" type="#_x0000_t13" style="position:absolute;left:10027;top:8265;width:2095;height:1238;rotation:21519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" adj="15218" fillcolor="white [3201]" strokecolor="black [3200]" strokeweight="1pt"/>
                <v:shape id="箭头: 右 10" o:spid="_x0000_s1035" type="#_x0000_t13" style="position:absolute;left:27303;top:4542;width:2096;height:1238;rotation:17894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" adj="15218" fillcolor="white [3201]" strokecolor="black [3200]" strokeweight="1pt"/>
                <v:shape id="箭头: 右 13" o:spid="_x0000_s1036" type="#_x0000_t13" style="position:absolute;left:27302;top:8301;width:2095;height:1232;rotation:-19566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" adj="15251" fillcolor="white [3201]" strokecolor="black [3200]" strokeweight="1pt"/>
                <w10:anchorlock/>
              </v:group>
            </w:pict>
          </mc:Fallback>
        </mc:AlternateContent>
      </w:r>
    </w:p>
    <w:p w14:paraId="106944C8" w14:textId="77777777" w:rsidR="00AE3E52" w:rsidRDefault="00AE3E52" w:rsidP="00AE3E52">
      <w:pPr>
        <w:ind w:firstLineChars="0" w:firstLine="0"/>
        <w:jc w:val="center"/>
      </w:pPr>
      <w:r>
        <w:rPr>
          <w:rFonts w:hint="eastAsia"/>
        </w:rPr>
        <w:t>图</w:t>
      </w:r>
      <w:r>
        <w:rPr>
          <w:rFonts w:hint="eastAsia"/>
        </w:rPr>
        <w:t>1</w:t>
      </w:r>
      <w:r>
        <w:t xml:space="preserve"> </w:t>
      </w:r>
      <w:r>
        <w:rPr>
          <w:rFonts w:hint="eastAsia"/>
        </w:rPr>
        <w:t>农业气象指数保险产品设计流程图</w:t>
      </w:r>
    </w:p>
    <w:p w14:paraId="152C7A3B" w14:textId="4AD74236" w:rsidR="00E77739" w:rsidRPr="00E77739" w:rsidRDefault="0000367E" w:rsidP="00C332BC">
      <w:pPr>
        <w:ind w:firstLine="482"/>
      </w:pPr>
      <w:ins w:id="67" w:author="陈" w:date="2020-12-27T10:57:00Z">
        <w:r w:rsidRPr="0000367E">
          <w:rPr>
            <w:rFonts w:hint="eastAsia"/>
            <w:b/>
            <w:rPrChange w:id="68" w:author="陈" w:date="2020-12-27T10:57:00Z">
              <w:rPr>
                <w:rFonts w:hint="eastAsia"/>
              </w:rPr>
            </w:rPrChange>
          </w:rPr>
          <w:t>数据的获取与清晰。</w:t>
        </w:r>
      </w:ins>
      <w:r w:rsidR="00860CD3">
        <w:rPr>
          <w:rFonts w:hint="eastAsia"/>
        </w:rPr>
        <w:t>气象指数保险的本质就是用气象</w:t>
      </w:r>
      <w:r w:rsidR="00A97FDF">
        <w:rPr>
          <w:rFonts w:hint="eastAsia"/>
        </w:rPr>
        <w:t>指数</w:t>
      </w:r>
      <w:r w:rsidR="001B0C10">
        <w:rPr>
          <w:rFonts w:hint="eastAsia"/>
        </w:rPr>
        <w:t>代替农作物产量的损失作为保险赔付的依据</w:t>
      </w:r>
      <w:r w:rsidR="00512D5D">
        <w:rPr>
          <w:rFonts w:hint="eastAsia"/>
        </w:rPr>
        <w:t>。</w:t>
      </w:r>
      <w:r w:rsidR="0058546D">
        <w:rPr>
          <w:rFonts w:hint="eastAsia"/>
        </w:rPr>
        <w:t>所以</w:t>
      </w:r>
      <w:r w:rsidR="009576C5">
        <w:rPr>
          <w:rFonts w:hint="eastAsia"/>
        </w:rPr>
        <w:t>一方面要构建气象指数</w:t>
      </w:r>
      <w:r w:rsidR="00FD32C4">
        <w:rPr>
          <w:rFonts w:hint="eastAsia"/>
        </w:rPr>
        <w:t>数据</w:t>
      </w:r>
      <w:r w:rsidR="009576C5">
        <w:rPr>
          <w:rFonts w:hint="eastAsia"/>
        </w:rPr>
        <w:t>，另一方面要构建农作物产量损失</w:t>
      </w:r>
      <w:r w:rsidR="00FD32C4">
        <w:rPr>
          <w:rFonts w:hint="eastAsia"/>
        </w:rPr>
        <w:t>数据</w:t>
      </w:r>
      <w:r w:rsidR="00E516F9">
        <w:rPr>
          <w:rFonts w:hint="eastAsia"/>
        </w:rPr>
        <w:t>。</w:t>
      </w:r>
      <w:r w:rsidR="00C057D5">
        <w:rPr>
          <w:rFonts w:hint="eastAsia"/>
        </w:rPr>
        <w:t>气象指数是根据气象数据，</w:t>
      </w:r>
      <w:ins w:id="69" w:author="陈" w:date="2020-12-27T10:45:00Z">
        <w:r w:rsidR="0097344E">
          <w:rPr>
            <w:rFonts w:hint="eastAsia"/>
          </w:rPr>
          <w:t>并</w:t>
        </w:r>
      </w:ins>
      <w:r w:rsidR="00C057D5">
        <w:rPr>
          <w:rFonts w:hint="eastAsia"/>
        </w:rPr>
        <w:t>经过数据处理，所设计出的能够反映</w:t>
      </w:r>
      <w:r w:rsidR="002946CC">
        <w:rPr>
          <w:rFonts w:hint="eastAsia"/>
        </w:rPr>
        <w:t>农作物遭受气象灾害严重程度的</w:t>
      </w:r>
      <w:r w:rsidR="00877012">
        <w:rPr>
          <w:rFonts w:hint="eastAsia"/>
        </w:rPr>
        <w:t>相对数</w:t>
      </w:r>
      <w:r w:rsidR="002C1FCB">
        <w:rPr>
          <w:rFonts w:hint="eastAsia"/>
        </w:rPr>
        <w:t>。</w:t>
      </w:r>
      <w:r w:rsidR="00D16028">
        <w:rPr>
          <w:rFonts w:hint="eastAsia"/>
        </w:rPr>
        <w:t>气象</w:t>
      </w:r>
      <w:r w:rsidR="00D16028">
        <w:t>指数</w:t>
      </w:r>
      <w:del w:id="70" w:author="陈" w:date="2020-12-27T10:45:00Z">
        <w:r w:rsidR="00D16028" w:rsidDel="0097344E">
          <w:delText>的</w:delText>
        </w:r>
      </w:del>
      <w:r w:rsidR="00D16028">
        <w:t>设计</w:t>
      </w:r>
      <w:del w:id="71" w:author="陈" w:date="2020-12-27T10:45:00Z">
        <w:r w:rsidR="00D16028" w:rsidDel="0097344E">
          <w:delText>，</w:delText>
        </w:r>
      </w:del>
      <w:r w:rsidR="00D16028">
        <w:t>一般的采用</w:t>
      </w:r>
      <w:del w:id="72" w:author="陈" w:date="2020-12-27T10:45:00Z">
        <w:r w:rsidR="00D16028" w:rsidDel="0097344E">
          <w:delText>的</w:delText>
        </w:r>
      </w:del>
      <w:r w:rsidR="00D16028">
        <w:t>气象数据都是日值数据，而农作物的产量数据是年度数据，二者的</w:t>
      </w:r>
      <w:r w:rsidR="00D16028">
        <w:rPr>
          <w:rFonts w:hint="eastAsia"/>
        </w:rPr>
        <w:t>周期</w:t>
      </w:r>
      <w:r w:rsidR="00D23FD8">
        <w:rPr>
          <w:rFonts w:hint="eastAsia"/>
        </w:rPr>
        <w:t>不一致</w:t>
      </w:r>
      <w:r w:rsidR="00D16028">
        <w:t>。所以</w:t>
      </w:r>
      <w:ins w:id="73" w:author="陈" w:date="2020-12-27T10:46:00Z">
        <w:r w:rsidR="0097344E">
          <w:rPr>
            <w:rFonts w:hint="eastAsia"/>
          </w:rPr>
          <w:t>，</w:t>
        </w:r>
      </w:ins>
      <w:r w:rsidR="00D16028">
        <w:t>要对以日</w:t>
      </w:r>
      <w:r w:rsidR="00D16028">
        <w:rPr>
          <w:rFonts w:hint="eastAsia"/>
        </w:rPr>
        <w:t>为周期</w:t>
      </w:r>
      <w:r w:rsidR="00D16028">
        <w:t>的气象数据进行一定</w:t>
      </w:r>
      <w:r w:rsidR="00D16028">
        <w:rPr>
          <w:rFonts w:hint="eastAsia"/>
        </w:rPr>
        <w:t>处理、</w:t>
      </w:r>
      <w:r w:rsidR="00D16028">
        <w:t>转化，将其转换成年度数据，使之与产量数据一一对应</w:t>
      </w:r>
      <w:r w:rsidR="00D23FD8">
        <w:rPr>
          <w:rFonts w:hint="eastAsia"/>
        </w:rPr>
        <w:t>，并且能够反映产量的变化</w:t>
      </w:r>
      <w:r w:rsidR="00D16028">
        <w:t>。气象指数的设计</w:t>
      </w:r>
      <w:del w:id="74" w:author="陈" w:date="2020-12-27T10:46:00Z">
        <w:r w:rsidR="00D16028" w:rsidDel="0097344E">
          <w:delText>，</w:delText>
        </w:r>
      </w:del>
      <w:r w:rsidR="00D16028">
        <w:t>既要保证与产量的变化关系相对应，但是又不能设计得过于复杂，造成投保人理解困难。</w:t>
      </w:r>
      <w:r w:rsidR="00E77739">
        <w:rPr>
          <w:rFonts w:hint="eastAsia"/>
        </w:rPr>
        <w:t>一个气象指数一般由开始时间、结束时间、致灾因子变量、触发值四个要素构成。</w:t>
      </w:r>
      <w:r w:rsidR="00727FD3">
        <w:rPr>
          <w:rFonts w:hint="eastAsia"/>
        </w:rPr>
        <w:t>其中致灾因子变量需要通过</w:t>
      </w:r>
      <w:r w:rsidR="000B7828">
        <w:rPr>
          <w:rFonts w:hint="eastAsia"/>
        </w:rPr>
        <w:t>理论分析</w:t>
      </w:r>
      <w:r w:rsidR="00D72361">
        <w:rPr>
          <w:rFonts w:hint="eastAsia"/>
        </w:rPr>
        <w:t>进行构建，而开始时间、结束时间、触发值三个要素则要</w:t>
      </w:r>
      <w:r w:rsidR="007D4496">
        <w:rPr>
          <w:rFonts w:hint="eastAsia"/>
        </w:rPr>
        <w:t>通过统计数据进行估计。</w:t>
      </w:r>
      <w:r w:rsidR="00E77739">
        <w:rPr>
          <w:rFonts w:hint="eastAsia"/>
        </w:rPr>
        <w:t>本文的</w:t>
      </w:r>
      <w:r w:rsidR="00E50444">
        <w:rPr>
          <w:rFonts w:hint="eastAsia"/>
        </w:rPr>
        <w:t>创新之一就是设计了</w:t>
      </w:r>
      <w:r w:rsidR="00611C2A">
        <w:rPr>
          <w:rFonts w:hint="eastAsia"/>
          <w:iCs/>
        </w:rPr>
        <w:t>对于这三个要素的估计方法</w:t>
      </w:r>
      <w:r w:rsidR="005C3360">
        <w:rPr>
          <w:rFonts w:hint="eastAsia"/>
          <w:iCs/>
        </w:rPr>
        <w:t>，使</w:t>
      </w:r>
      <w:del w:id="75" w:author="陈" w:date="2020-12-27T10:49:00Z">
        <w:r w:rsidR="005C3360" w:rsidDel="0097344E">
          <w:rPr>
            <w:rFonts w:hint="eastAsia"/>
            <w:iCs/>
          </w:rPr>
          <w:delText>得</w:delText>
        </w:r>
      </w:del>
      <w:r w:rsidR="005C3360">
        <w:rPr>
          <w:rFonts w:hint="eastAsia"/>
          <w:iCs/>
        </w:rPr>
        <w:t>最终的气象指数数据能更好地贴近农作物产量数据。</w:t>
      </w:r>
    </w:p>
    <w:p w14:paraId="28F3EF2A" w14:textId="671F4DEB" w:rsidR="00C332BC" w:rsidRDefault="00E12531" w:rsidP="00C332BC">
      <w:pPr>
        <w:ind w:firstLine="480"/>
      </w:pPr>
      <w:r>
        <w:rPr>
          <w:rFonts w:hint="eastAsia"/>
        </w:rPr>
        <w:t>农作物的产量损失</w:t>
      </w:r>
      <w:r w:rsidR="00703168">
        <w:rPr>
          <w:rFonts w:hint="eastAsia"/>
        </w:rPr>
        <w:t>是无法</w:t>
      </w:r>
      <w:r w:rsidR="00721CF5">
        <w:rPr>
          <w:rFonts w:hint="eastAsia"/>
        </w:rPr>
        <w:t>直接观测到的</w:t>
      </w:r>
      <w:r w:rsidR="00352F38">
        <w:rPr>
          <w:rFonts w:hint="eastAsia"/>
        </w:rPr>
        <w:t>，我们只能</w:t>
      </w:r>
      <w:r w:rsidR="00C51171">
        <w:rPr>
          <w:rFonts w:hint="eastAsia"/>
        </w:rPr>
        <w:t>观测到</w:t>
      </w:r>
      <w:r w:rsidR="00C6004A">
        <w:rPr>
          <w:rFonts w:hint="eastAsia"/>
        </w:rPr>
        <w:t>每一年农作物的实际产量</w:t>
      </w:r>
      <w:r w:rsidR="00CB1049">
        <w:rPr>
          <w:rFonts w:hint="eastAsia"/>
        </w:rPr>
        <w:t>。</w:t>
      </w:r>
      <w:r w:rsidR="008D4E12">
        <w:rPr>
          <w:rFonts w:hint="eastAsia"/>
        </w:rPr>
        <w:t>如</w:t>
      </w:r>
      <w:r w:rsidR="00CB1049">
        <w:rPr>
          <w:rFonts w:hint="eastAsia"/>
        </w:rPr>
        <w:t>某一</w:t>
      </w:r>
      <w:r w:rsidR="008D4E12">
        <w:rPr>
          <w:rFonts w:hint="eastAsia"/>
        </w:rPr>
        <w:t>年份发生了自然灾害，</w:t>
      </w:r>
      <w:r w:rsidR="00F56CD2">
        <w:rPr>
          <w:rFonts w:hint="eastAsia"/>
        </w:rPr>
        <w:t>我们其实无法知晓</w:t>
      </w:r>
      <w:r w:rsidR="002019BC">
        <w:rPr>
          <w:rFonts w:hint="eastAsia"/>
        </w:rPr>
        <w:t>该年份</w:t>
      </w:r>
      <w:r w:rsidR="00CC31A8">
        <w:rPr>
          <w:rFonts w:hint="eastAsia"/>
        </w:rPr>
        <w:t>在没有遭受灾害情况下的</w:t>
      </w:r>
      <w:ins w:id="76" w:author="陈" w:date="2020-12-27T10:52:00Z">
        <w:r w:rsidR="0097344E">
          <w:rPr>
            <w:rFonts w:hint="eastAsia"/>
          </w:rPr>
          <w:t>“理想产量”</w:t>
        </w:r>
      </w:ins>
      <w:del w:id="77" w:author="陈" w:date="2020-12-27T10:53:00Z">
        <w:r w:rsidR="00112990" w:rsidDel="0097344E">
          <w:rPr>
            <w:rFonts w:hint="eastAsia"/>
          </w:rPr>
          <w:delText>产量</w:delText>
        </w:r>
      </w:del>
      <w:r w:rsidR="00112990">
        <w:rPr>
          <w:rFonts w:hint="eastAsia"/>
        </w:rPr>
        <w:t>，</w:t>
      </w:r>
      <w:del w:id="78" w:author="陈" w:date="2020-12-27T10:53:00Z">
        <w:r w:rsidR="000A3336" w:rsidDel="0097344E">
          <w:rPr>
            <w:rFonts w:hint="eastAsia"/>
          </w:rPr>
          <w:delText>未减产的“理想产量”</w:delText>
        </w:r>
      </w:del>
      <w:ins w:id="79" w:author="陈" w:date="2020-12-27T10:53:00Z">
        <w:r w:rsidR="0097344E">
          <w:rPr>
            <w:rFonts w:hint="eastAsia"/>
          </w:rPr>
          <w:t>该产量</w:t>
        </w:r>
      </w:ins>
      <w:r w:rsidR="008D4E12">
        <w:rPr>
          <w:rFonts w:hint="eastAsia"/>
        </w:rPr>
        <w:t>在现实</w:t>
      </w:r>
      <w:r w:rsidR="001E0F52">
        <w:rPr>
          <w:rFonts w:hint="eastAsia"/>
        </w:rPr>
        <w:t>中并不存在。</w:t>
      </w:r>
      <w:r w:rsidR="00D85055">
        <w:rPr>
          <w:rFonts w:hint="eastAsia"/>
        </w:rPr>
        <w:t>一般情况下，</w:t>
      </w:r>
      <w:ins w:id="80" w:author="陈" w:date="2020-12-27T10:53:00Z">
        <w:r w:rsidR="0097344E">
          <w:rPr>
            <w:rFonts w:hint="eastAsia"/>
          </w:rPr>
          <w:t>我们</w:t>
        </w:r>
      </w:ins>
      <w:r w:rsidR="00D85055">
        <w:rPr>
          <w:rFonts w:hint="eastAsia"/>
        </w:rPr>
        <w:t>只能根据</w:t>
      </w:r>
      <w:r w:rsidR="00AF74DA">
        <w:rPr>
          <w:rFonts w:hint="eastAsia"/>
        </w:rPr>
        <w:t>临近</w:t>
      </w:r>
      <w:r w:rsidR="00A81123">
        <w:rPr>
          <w:rFonts w:hint="eastAsia"/>
        </w:rPr>
        <w:t>无灾年份的产量数据，运用统计学方法</w:t>
      </w:r>
      <w:del w:id="81" w:author="陈" w:date="2020-12-27T10:53:00Z">
        <w:r w:rsidR="00A81123" w:rsidDel="0097344E">
          <w:rPr>
            <w:rFonts w:hint="eastAsia"/>
          </w:rPr>
          <w:delText>，</w:delText>
        </w:r>
      </w:del>
      <w:r w:rsidR="00A81123">
        <w:rPr>
          <w:rFonts w:hint="eastAsia"/>
        </w:rPr>
        <w:t>估计</w:t>
      </w:r>
      <w:r w:rsidR="001F4AAE">
        <w:rPr>
          <w:rFonts w:hint="eastAsia"/>
        </w:rPr>
        <w:t>灾害年份的“理想产量”，进而计算减产数据</w:t>
      </w:r>
      <w:r w:rsidR="00315934">
        <w:rPr>
          <w:rFonts w:hint="eastAsia"/>
        </w:rPr>
        <w:t>。</w:t>
      </w:r>
    </w:p>
    <w:p w14:paraId="2897F96D" w14:textId="56A03EEF" w:rsidR="008747FB" w:rsidRDefault="006074BA" w:rsidP="00216D42">
      <w:pPr>
        <w:ind w:firstLine="480"/>
      </w:pPr>
      <w:r>
        <w:rPr>
          <w:rFonts w:hint="eastAsia"/>
        </w:rPr>
        <w:t>设计好的气象指数</w:t>
      </w:r>
      <w:r w:rsidR="00C31DC1">
        <w:rPr>
          <w:rFonts w:hint="eastAsia"/>
        </w:rPr>
        <w:t>仍然包含开始时间、结束时间、触发值</w:t>
      </w:r>
      <w:r w:rsidR="00FE6032">
        <w:rPr>
          <w:rFonts w:hint="eastAsia"/>
        </w:rPr>
        <w:t>三类待估参数</w:t>
      </w:r>
      <w:r w:rsidR="002C486A">
        <w:rPr>
          <w:rFonts w:hint="eastAsia"/>
        </w:rPr>
        <w:t>，</w:t>
      </w:r>
      <w:r w:rsidR="00172D27">
        <w:rPr>
          <w:rFonts w:hint="eastAsia"/>
        </w:rPr>
        <w:t>并且能否较好</w:t>
      </w:r>
      <w:r w:rsidR="00E8670E">
        <w:rPr>
          <w:rFonts w:hint="eastAsia"/>
        </w:rPr>
        <w:t>地匹配产量损失数据仍然需要检验</w:t>
      </w:r>
      <w:del w:id="82" w:author="陈" w:date="2020-12-27T10:54:00Z">
        <w:r w:rsidR="00E8670E" w:rsidDel="0097344E">
          <w:rPr>
            <w:rFonts w:hint="eastAsia"/>
          </w:rPr>
          <w:delText>。</w:delText>
        </w:r>
      </w:del>
      <w:ins w:id="83" w:author="陈" w:date="2020-12-27T10:54:00Z">
        <w:r w:rsidR="0097344E">
          <w:rPr>
            <w:rFonts w:hint="eastAsia"/>
          </w:rPr>
          <w:t>，</w:t>
        </w:r>
      </w:ins>
      <w:r w:rsidR="002C486A">
        <w:rPr>
          <w:rFonts w:hint="eastAsia"/>
        </w:rPr>
        <w:t>需要</w:t>
      </w:r>
      <w:del w:id="84" w:author="陈" w:date="2020-12-27T10:54:00Z">
        <w:r w:rsidR="002C486A" w:rsidDel="0000367E">
          <w:rPr>
            <w:rFonts w:hint="eastAsia"/>
          </w:rPr>
          <w:delText>与</w:delText>
        </w:r>
      </w:del>
      <w:r w:rsidR="003D73B4">
        <w:rPr>
          <w:rFonts w:hint="eastAsia"/>
        </w:rPr>
        <w:t>寻找最优参数值，</w:t>
      </w:r>
      <w:r w:rsidR="002E7A28">
        <w:rPr>
          <w:rFonts w:hint="eastAsia"/>
        </w:rPr>
        <w:t>使得气象指数序列与产量损失序列有较高的一致性，从而</w:t>
      </w:r>
      <w:del w:id="85" w:author="陈" w:date="2020-12-27T10:54:00Z">
        <w:r w:rsidR="002E7A28" w:rsidDel="0000367E">
          <w:rPr>
            <w:rFonts w:hint="eastAsia"/>
          </w:rPr>
          <w:delText>，</w:delText>
        </w:r>
      </w:del>
      <w:r w:rsidR="002E7A28">
        <w:rPr>
          <w:rFonts w:hint="eastAsia"/>
        </w:rPr>
        <w:t>使</w:t>
      </w:r>
      <w:del w:id="86" w:author="陈" w:date="2020-12-27T10:54:00Z">
        <w:r w:rsidR="002E7A28" w:rsidDel="0000367E">
          <w:rPr>
            <w:rFonts w:hint="eastAsia"/>
          </w:rPr>
          <w:delText>得</w:delText>
        </w:r>
      </w:del>
      <w:r w:rsidR="002E7A28">
        <w:rPr>
          <w:rFonts w:hint="eastAsia"/>
        </w:rPr>
        <w:t>气象指数序列能作为</w:t>
      </w:r>
      <w:r w:rsidR="00DE39A6">
        <w:rPr>
          <w:rFonts w:hint="eastAsia"/>
        </w:rPr>
        <w:t>保险赔付的依据。</w:t>
      </w:r>
    </w:p>
    <w:p w14:paraId="6D7D9624" w14:textId="5F205594" w:rsidR="00DE39A6" w:rsidRDefault="00DE39A6" w:rsidP="00216D42">
      <w:pPr>
        <w:ind w:firstLine="480"/>
      </w:pPr>
      <w:r>
        <w:rPr>
          <w:rFonts w:hint="eastAsia"/>
        </w:rPr>
        <w:t>最后使用气象指数</w:t>
      </w:r>
      <w:r w:rsidR="00DE3B31">
        <w:rPr>
          <w:rFonts w:hint="eastAsia"/>
        </w:rPr>
        <w:t>序列，按照费率厘定的原则，进行费率厘定。</w:t>
      </w:r>
    </w:p>
    <w:p w14:paraId="3AFA5C0B" w14:textId="77777777" w:rsidR="006C2283" w:rsidRPr="006C2283" w:rsidRDefault="006C2283" w:rsidP="00C332BC">
      <w:pPr>
        <w:ind w:firstLine="480"/>
      </w:pPr>
    </w:p>
    <w:p w14:paraId="3F5BDF4E" w14:textId="1AB4DB5E" w:rsidR="00876C56" w:rsidRDefault="00876C56" w:rsidP="00876C56">
      <w:pPr>
        <w:pStyle w:val="1"/>
      </w:pPr>
      <w:r>
        <w:rPr>
          <w:rFonts w:hint="eastAsia"/>
        </w:rPr>
        <w:t>保险产品设计</w:t>
      </w:r>
    </w:p>
    <w:p w14:paraId="52B7C907" w14:textId="2B467AA3" w:rsidR="0054244C" w:rsidRDefault="0054244C" w:rsidP="0054244C">
      <w:pPr>
        <w:ind w:firstLine="480"/>
      </w:pPr>
      <w:r>
        <w:t>玉米生长受到降水、光照、温度、湿度、风力等气象因子的影响，不同气象因子对玉米产量有不同的影响权重，相同气象因子在玉米不同生长阶段影响权重也不同。结合玉米生长周期特点和连续性、共生性致灾因子特点，</w:t>
      </w:r>
      <w:r>
        <w:rPr>
          <w:rFonts w:hint="eastAsia"/>
        </w:rPr>
        <w:t>本</w:t>
      </w:r>
      <w:r>
        <w:t>文拟选取苗期干旱、玉米拔节</w:t>
      </w:r>
      <w:r>
        <w:t>-</w:t>
      </w:r>
      <w:r>
        <w:t>抽穗期阴雨寡照、开花授粉期高温热害、开花授粉期和乳熟期的风雨倒伏</w:t>
      </w:r>
      <w:r>
        <w:rPr>
          <w:rFonts w:hint="eastAsia"/>
        </w:rPr>
        <w:t>4</w:t>
      </w:r>
      <w:r>
        <w:t>类气象灾害</w:t>
      </w:r>
      <w:r>
        <w:rPr>
          <w:rFonts w:hint="eastAsia"/>
        </w:rPr>
        <w:t>。</w:t>
      </w:r>
    </w:p>
    <w:p w14:paraId="073EB712" w14:textId="64E7A9C6" w:rsidR="00855218" w:rsidRDefault="008702F8" w:rsidP="008702F8">
      <w:pPr>
        <w:pStyle w:val="20"/>
        <w:ind w:firstLine="480"/>
      </w:pPr>
      <w:bookmarkStart w:id="87" w:name="玉米的生长周期的划分"/>
      <w:r>
        <w:rPr>
          <w:rFonts w:hint="eastAsia"/>
        </w:rPr>
        <w:t>（一）</w:t>
      </w:r>
      <w:r>
        <w:t>玉米的生长周期的划分</w:t>
      </w:r>
      <w:bookmarkEnd w:id="87"/>
    </w:p>
    <w:p w14:paraId="073EB713" w14:textId="4BE4E335" w:rsidR="00855218" w:rsidRDefault="00C12ED1">
      <w:pPr>
        <w:ind w:firstLine="480"/>
      </w:pPr>
      <w:r>
        <w:t>山东省德州市</w:t>
      </w:r>
      <w:r w:rsidR="00F01506">
        <w:rPr>
          <w:rFonts w:hint="eastAsia"/>
        </w:rPr>
        <w:t>陵城区</w:t>
      </w:r>
      <w:r>
        <w:t>玉米的生产方式为小麦玉米套种，</w:t>
      </w:r>
      <w:r w:rsidR="00241EE3">
        <w:rPr>
          <w:rFonts w:hint="eastAsia"/>
        </w:rPr>
        <w:t>在夏季生长</w:t>
      </w:r>
      <w:r w:rsidR="009C494B">
        <w:rPr>
          <w:rFonts w:hint="eastAsia"/>
        </w:rPr>
        <w:t>，</w:t>
      </w:r>
      <w:r w:rsidR="0026084B">
        <w:rPr>
          <w:rFonts w:hint="eastAsia"/>
        </w:rPr>
        <w:t>生长期为每年</w:t>
      </w:r>
      <w:r w:rsidR="0026084B">
        <w:rPr>
          <w:rFonts w:hint="eastAsia"/>
        </w:rPr>
        <w:t>6</w:t>
      </w:r>
      <w:r w:rsidR="0026084B">
        <w:rPr>
          <w:rFonts w:hint="eastAsia"/>
        </w:rPr>
        <w:t>月</w:t>
      </w:r>
      <w:r w:rsidR="0026084B">
        <w:rPr>
          <w:rFonts w:hint="eastAsia"/>
        </w:rPr>
        <w:t>-</w:t>
      </w:r>
      <w:r w:rsidR="0026084B">
        <w:t>9</w:t>
      </w:r>
      <w:r w:rsidR="0026084B">
        <w:rPr>
          <w:rFonts w:hint="eastAsia"/>
        </w:rPr>
        <w:t>月</w:t>
      </w:r>
      <w:r>
        <w:t>。玉米的生长周期可以</w:t>
      </w:r>
      <w:r w:rsidR="005020E0">
        <w:rPr>
          <w:rFonts w:hint="eastAsia"/>
        </w:rPr>
        <w:t>大致</w:t>
      </w:r>
      <w:r>
        <w:t>分为苗期、穗期、花粒期三个阶段。其中苗期又可以</w:t>
      </w:r>
      <w:r w:rsidR="005020E0">
        <w:rPr>
          <w:rFonts w:hint="eastAsia"/>
        </w:rPr>
        <w:t>细</w:t>
      </w:r>
      <w:r>
        <w:t>分为出苗期、三叶期、拔节期，持续时间为每年</w:t>
      </w:r>
      <w:r>
        <w:t>6</w:t>
      </w:r>
      <w:r>
        <w:t>月中旬到</w:t>
      </w:r>
      <w:r>
        <w:t>7</w:t>
      </w:r>
      <w:r>
        <w:t>月中旬。在这个时间段内，玉米完成从种子到植株的转变，以消耗种子中贮藏的营养物质为主，在拔节期向依赖光合作用转变。穗期又包括小喇叭口期、大喇叭口期、抽雄期，持续时间为每年</w:t>
      </w:r>
      <w:r w:rsidR="000122C6">
        <w:rPr>
          <w:rFonts w:hint="eastAsia"/>
        </w:rPr>
        <w:t>7</w:t>
      </w:r>
      <w:r>
        <w:t>月中旬到</w:t>
      </w:r>
      <w:r w:rsidR="000122C6">
        <w:rPr>
          <w:rFonts w:hint="eastAsia"/>
        </w:rPr>
        <w:t>8</w:t>
      </w:r>
      <w:r>
        <w:t>月上旬。这一时段玉米茎、叶旺盛生长，同时开始分化雌穗和雄穗。花粒期又可以分为开花期、抽丝期、灌浆期、完熟期，持续时间从</w:t>
      </w:r>
      <w:r>
        <w:t>8</w:t>
      </w:r>
      <w:r>
        <w:t>月上旬到</w:t>
      </w:r>
      <w:r>
        <w:t>9</w:t>
      </w:r>
      <w:r>
        <w:t>月末。这一时间段玉米以开花、授粉、结实为主，从营养生长转化为生殖生长。</w:t>
      </w:r>
      <w:r w:rsidR="00144DD4">
        <w:rPr>
          <w:rFonts w:hint="eastAsia"/>
        </w:rPr>
        <w:t>结合本文研究的主要灾害的持续时间，对于夏玉米的</w:t>
      </w:r>
      <w:r w:rsidR="00624A29">
        <w:rPr>
          <w:rFonts w:hint="eastAsia"/>
        </w:rPr>
        <w:t>生育时期做如下划分（见表</w:t>
      </w:r>
      <w:r w:rsidR="00624A29">
        <w:rPr>
          <w:rFonts w:hint="eastAsia"/>
        </w:rPr>
        <w:t>1</w:t>
      </w:r>
      <w:r w:rsidR="00624A29">
        <w:rPr>
          <w:rFonts w:hint="eastAsia"/>
        </w:rPr>
        <w:t>）</w:t>
      </w:r>
    </w:p>
    <w:p w14:paraId="77111706" w14:textId="24E1BD38" w:rsidR="006E09E8" w:rsidRDefault="006E09E8" w:rsidP="00BC6B4A">
      <w:pPr>
        <w:ind w:firstLine="480"/>
        <w:jc w:val="center"/>
      </w:pPr>
      <w:r>
        <w:rPr>
          <w:rFonts w:hint="eastAsia"/>
        </w:rPr>
        <w:t>表</w:t>
      </w:r>
      <w:r>
        <w:rPr>
          <w:rFonts w:hint="eastAsia"/>
        </w:rPr>
        <w:t>1</w:t>
      </w:r>
      <w:r>
        <w:t xml:space="preserve"> </w:t>
      </w:r>
      <w:r w:rsidRPr="000360E0">
        <w:rPr>
          <w:rFonts w:ascii="宋体" w:hAnsi="宋体" w:cs="宋体" w:hint="eastAsia"/>
          <w:color w:val="000000"/>
          <w:kern w:val="0"/>
          <w:sz w:val="21"/>
          <w:szCs w:val="21"/>
        </w:rPr>
        <w:t>夏玉米各生育期</w:t>
      </w:r>
      <w:r>
        <w:rPr>
          <w:rFonts w:ascii="宋体" w:hAnsi="宋体" w:cs="宋体" w:hint="eastAsia"/>
          <w:color w:val="000000"/>
          <w:kern w:val="0"/>
          <w:sz w:val="21"/>
          <w:szCs w:val="21"/>
        </w:rPr>
        <w:t>时期</w:t>
      </w:r>
      <w:r w:rsidRPr="000360E0">
        <w:rPr>
          <w:rFonts w:ascii="宋体" w:hAnsi="宋体" w:cs="宋体" w:hint="eastAsia"/>
          <w:color w:val="000000"/>
          <w:kern w:val="0"/>
          <w:sz w:val="21"/>
          <w:szCs w:val="21"/>
        </w:rPr>
        <w:t>划分</w:t>
      </w:r>
    </w:p>
    <w:tbl>
      <w:tblPr>
        <w:tblStyle w:val="ad"/>
        <w:tblW w:w="4962" w:type="dxa"/>
        <w:jc w:val="center"/>
        <w:tblLook w:val="04A0" w:firstRow="1" w:lastRow="0" w:firstColumn="1" w:lastColumn="0" w:noHBand="0" w:noVBand="1"/>
      </w:tblPr>
      <w:tblGrid>
        <w:gridCol w:w="2709"/>
        <w:gridCol w:w="2253"/>
      </w:tblGrid>
      <w:tr w:rsidR="000360E0" w:rsidRPr="000360E0" w14:paraId="07D7CF4C" w14:textId="77777777" w:rsidTr="00D01727">
        <w:trPr>
          <w:cnfStyle w:val="100000000000" w:firstRow="1" w:lastRow="0" w:firstColumn="0" w:lastColumn="0" w:oddVBand="0" w:evenVBand="0" w:oddHBand="0" w:evenHBand="0" w:firstRowFirstColumn="0" w:firstRowLastColumn="0" w:lastRowFirstColumn="0" w:lastRowLastColumn="0"/>
          <w:trHeight w:val="540"/>
          <w:jc w:val="center"/>
        </w:trPr>
        <w:tc>
          <w:tcPr>
            <w:tcW w:w="2709" w:type="dxa"/>
            <w:noWrap/>
            <w:hideMark/>
          </w:tcPr>
          <w:p w14:paraId="47CD9596" w14:textId="77777777" w:rsidR="000360E0" w:rsidRPr="000360E0" w:rsidRDefault="000360E0" w:rsidP="00BC6B4A">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时期</w:t>
            </w:r>
          </w:p>
        </w:tc>
        <w:tc>
          <w:tcPr>
            <w:tcW w:w="2253" w:type="dxa"/>
            <w:noWrap/>
            <w:hideMark/>
          </w:tcPr>
          <w:p w14:paraId="34F0757B" w14:textId="77777777" w:rsidR="000360E0" w:rsidRPr="000360E0" w:rsidRDefault="000360E0" w:rsidP="00BC6B4A">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所处生育期</w:t>
            </w:r>
          </w:p>
        </w:tc>
      </w:tr>
      <w:tr w:rsidR="000360E0" w:rsidRPr="000360E0" w14:paraId="723AFAFA" w14:textId="77777777" w:rsidTr="00D01727">
        <w:trPr>
          <w:trHeight w:val="465"/>
          <w:jc w:val="center"/>
        </w:trPr>
        <w:tc>
          <w:tcPr>
            <w:tcW w:w="2709" w:type="dxa"/>
            <w:noWrap/>
            <w:hideMark/>
          </w:tcPr>
          <w:p w14:paraId="7D384164" w14:textId="5AC99E96" w:rsidR="000360E0" w:rsidRPr="000360E0" w:rsidRDefault="000360E0" w:rsidP="00BC6B4A">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6月</w:t>
            </w:r>
            <w:r w:rsidR="009C622A">
              <w:rPr>
                <w:rFonts w:ascii="宋体" w:hAnsi="宋体" w:cs="宋体" w:hint="eastAsia"/>
                <w:color w:val="000000"/>
                <w:kern w:val="0"/>
                <w:sz w:val="21"/>
                <w:szCs w:val="21"/>
              </w:rPr>
              <w:t>上旬</w:t>
            </w:r>
            <w:r w:rsidRPr="000360E0">
              <w:rPr>
                <w:rFonts w:ascii="宋体" w:hAnsi="宋体" w:cs="宋体" w:hint="eastAsia"/>
                <w:color w:val="000000"/>
                <w:kern w:val="0"/>
                <w:sz w:val="21"/>
                <w:szCs w:val="21"/>
              </w:rPr>
              <w:t>--6月</w:t>
            </w:r>
            <w:r w:rsidR="009C622A">
              <w:rPr>
                <w:rFonts w:ascii="宋体" w:hAnsi="宋体" w:cs="宋体" w:hint="eastAsia"/>
                <w:color w:val="000000"/>
                <w:kern w:val="0"/>
                <w:sz w:val="21"/>
                <w:szCs w:val="21"/>
              </w:rPr>
              <w:t>下旬</w:t>
            </w:r>
          </w:p>
        </w:tc>
        <w:tc>
          <w:tcPr>
            <w:tcW w:w="2253" w:type="dxa"/>
            <w:noWrap/>
            <w:hideMark/>
          </w:tcPr>
          <w:p w14:paraId="72318EAA" w14:textId="77777777" w:rsidR="000360E0" w:rsidRPr="000360E0" w:rsidRDefault="000360E0" w:rsidP="00BC6B4A">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播种</w:t>
            </w:r>
          </w:p>
        </w:tc>
      </w:tr>
      <w:tr w:rsidR="000360E0" w:rsidRPr="000360E0" w14:paraId="38604C64" w14:textId="77777777" w:rsidTr="00D01727">
        <w:trPr>
          <w:trHeight w:val="465"/>
          <w:jc w:val="center"/>
        </w:trPr>
        <w:tc>
          <w:tcPr>
            <w:tcW w:w="2709" w:type="dxa"/>
            <w:noWrap/>
            <w:hideMark/>
          </w:tcPr>
          <w:p w14:paraId="5BBB4653" w14:textId="741167D7" w:rsidR="000360E0" w:rsidRPr="000360E0" w:rsidRDefault="000360E0" w:rsidP="00BC6B4A">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6月</w:t>
            </w:r>
            <w:r w:rsidR="009C622A">
              <w:rPr>
                <w:rFonts w:ascii="宋体" w:hAnsi="宋体" w:cs="宋体" w:hint="eastAsia"/>
                <w:color w:val="000000"/>
                <w:kern w:val="0"/>
                <w:sz w:val="21"/>
                <w:szCs w:val="21"/>
              </w:rPr>
              <w:t>下旬</w:t>
            </w:r>
            <w:r w:rsidR="009164B6" w:rsidRPr="009F2D68">
              <w:rPr>
                <w:rFonts w:ascii="宋体" w:hAnsi="宋体" w:cs="宋体"/>
                <w:color w:val="000000"/>
                <w:kern w:val="0"/>
                <w:sz w:val="21"/>
                <w:szCs w:val="21"/>
              </w:rPr>
              <w:t>—7</w:t>
            </w:r>
            <w:r w:rsidR="009164B6" w:rsidRPr="009F2D68">
              <w:rPr>
                <w:rFonts w:ascii="宋体" w:hAnsi="宋体" w:cs="宋体" w:hint="eastAsia"/>
                <w:color w:val="000000"/>
                <w:kern w:val="0"/>
                <w:sz w:val="21"/>
                <w:szCs w:val="21"/>
              </w:rPr>
              <w:t>月</w:t>
            </w:r>
            <w:r w:rsidR="009C622A">
              <w:rPr>
                <w:rFonts w:ascii="宋体" w:hAnsi="宋体" w:cs="宋体" w:hint="eastAsia"/>
                <w:color w:val="000000"/>
                <w:kern w:val="0"/>
                <w:sz w:val="21"/>
                <w:szCs w:val="21"/>
              </w:rPr>
              <w:t>上旬</w:t>
            </w:r>
          </w:p>
        </w:tc>
        <w:tc>
          <w:tcPr>
            <w:tcW w:w="2253" w:type="dxa"/>
            <w:noWrap/>
            <w:hideMark/>
          </w:tcPr>
          <w:p w14:paraId="3A85C195" w14:textId="774BF889" w:rsidR="000360E0" w:rsidRPr="000360E0" w:rsidRDefault="000360E0" w:rsidP="00BC6B4A">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苗期</w:t>
            </w:r>
          </w:p>
        </w:tc>
      </w:tr>
      <w:tr w:rsidR="000360E0" w:rsidRPr="000360E0" w14:paraId="1F861D7A" w14:textId="77777777" w:rsidTr="00D01727">
        <w:trPr>
          <w:trHeight w:val="465"/>
          <w:jc w:val="center"/>
        </w:trPr>
        <w:tc>
          <w:tcPr>
            <w:tcW w:w="2709" w:type="dxa"/>
            <w:noWrap/>
            <w:hideMark/>
          </w:tcPr>
          <w:p w14:paraId="7E0B472D" w14:textId="016794D8" w:rsidR="000360E0" w:rsidRPr="000360E0" w:rsidRDefault="000360E0" w:rsidP="000360E0">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7月</w:t>
            </w:r>
            <w:r w:rsidR="00C12D18">
              <w:rPr>
                <w:rFonts w:ascii="宋体" w:hAnsi="宋体" w:cs="宋体" w:hint="eastAsia"/>
                <w:color w:val="000000"/>
                <w:kern w:val="0"/>
                <w:sz w:val="21"/>
                <w:szCs w:val="21"/>
              </w:rPr>
              <w:t>上旬</w:t>
            </w:r>
            <w:r w:rsidR="007B1D2B" w:rsidRPr="009F2D68">
              <w:rPr>
                <w:rFonts w:ascii="宋体" w:hAnsi="宋体" w:cs="宋体"/>
                <w:color w:val="000000"/>
                <w:kern w:val="0"/>
                <w:sz w:val="21"/>
                <w:szCs w:val="21"/>
              </w:rPr>
              <w:t>—8</w:t>
            </w:r>
            <w:r w:rsidR="007B1D2B" w:rsidRPr="009F2D68">
              <w:rPr>
                <w:rFonts w:ascii="宋体" w:hAnsi="宋体" w:cs="宋体" w:hint="eastAsia"/>
                <w:color w:val="000000"/>
                <w:kern w:val="0"/>
                <w:sz w:val="21"/>
                <w:szCs w:val="21"/>
              </w:rPr>
              <w:t>月</w:t>
            </w:r>
            <w:r w:rsidR="00C12D18">
              <w:rPr>
                <w:rFonts w:ascii="宋体" w:hAnsi="宋体" w:cs="宋体" w:hint="eastAsia"/>
                <w:color w:val="000000"/>
                <w:kern w:val="0"/>
                <w:sz w:val="21"/>
                <w:szCs w:val="21"/>
              </w:rPr>
              <w:t>中旬</w:t>
            </w:r>
          </w:p>
        </w:tc>
        <w:tc>
          <w:tcPr>
            <w:tcW w:w="2253" w:type="dxa"/>
            <w:noWrap/>
            <w:hideMark/>
          </w:tcPr>
          <w:p w14:paraId="11B673D3" w14:textId="7C21898C" w:rsidR="000360E0" w:rsidRPr="000360E0" w:rsidRDefault="000360E0" w:rsidP="000360E0">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拔节期</w:t>
            </w:r>
            <w:r w:rsidR="007B1D2B" w:rsidRPr="009F2D68">
              <w:rPr>
                <w:rFonts w:ascii="宋体" w:hAnsi="宋体" w:cs="宋体" w:hint="eastAsia"/>
                <w:color w:val="000000"/>
                <w:kern w:val="0"/>
                <w:sz w:val="21"/>
                <w:szCs w:val="21"/>
              </w:rPr>
              <w:t>-抽穗期</w:t>
            </w:r>
          </w:p>
        </w:tc>
      </w:tr>
      <w:tr w:rsidR="000360E0" w:rsidRPr="000360E0" w14:paraId="39E1983D" w14:textId="77777777" w:rsidTr="00D01727">
        <w:trPr>
          <w:trHeight w:val="465"/>
          <w:jc w:val="center"/>
        </w:trPr>
        <w:tc>
          <w:tcPr>
            <w:tcW w:w="2709" w:type="dxa"/>
            <w:noWrap/>
            <w:hideMark/>
          </w:tcPr>
          <w:p w14:paraId="3EDC83F5" w14:textId="23955353" w:rsidR="000360E0" w:rsidRPr="000360E0" w:rsidRDefault="000360E0" w:rsidP="000360E0">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8月</w:t>
            </w:r>
            <w:r w:rsidR="00194353">
              <w:rPr>
                <w:rFonts w:ascii="宋体" w:hAnsi="宋体" w:cs="宋体" w:hint="eastAsia"/>
                <w:color w:val="000000"/>
                <w:kern w:val="0"/>
                <w:sz w:val="21"/>
                <w:szCs w:val="21"/>
              </w:rPr>
              <w:t>上旬</w:t>
            </w:r>
            <w:r w:rsidRPr="000360E0">
              <w:rPr>
                <w:rFonts w:ascii="宋体" w:hAnsi="宋体" w:cs="宋体" w:hint="eastAsia"/>
                <w:color w:val="000000"/>
                <w:kern w:val="0"/>
                <w:sz w:val="21"/>
                <w:szCs w:val="21"/>
              </w:rPr>
              <w:t>--8月</w:t>
            </w:r>
            <w:r w:rsidR="00194353">
              <w:rPr>
                <w:rFonts w:ascii="宋体" w:hAnsi="宋体" w:cs="宋体" w:hint="eastAsia"/>
                <w:color w:val="000000"/>
                <w:kern w:val="0"/>
                <w:sz w:val="21"/>
                <w:szCs w:val="21"/>
              </w:rPr>
              <w:t>下旬</w:t>
            </w:r>
          </w:p>
        </w:tc>
        <w:tc>
          <w:tcPr>
            <w:tcW w:w="2253" w:type="dxa"/>
            <w:noWrap/>
            <w:hideMark/>
          </w:tcPr>
          <w:p w14:paraId="2CBF16FC" w14:textId="61BF35EB" w:rsidR="000360E0" w:rsidRPr="000360E0" w:rsidRDefault="000360E0" w:rsidP="000360E0">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开花</w:t>
            </w:r>
            <w:r w:rsidR="009C78E3" w:rsidRPr="009F2D68">
              <w:rPr>
                <w:rFonts w:ascii="宋体" w:hAnsi="宋体" w:cs="宋体" w:hint="eastAsia"/>
                <w:color w:val="000000"/>
                <w:kern w:val="0"/>
                <w:sz w:val="21"/>
                <w:szCs w:val="21"/>
              </w:rPr>
              <w:t>-授粉</w:t>
            </w:r>
            <w:r w:rsidRPr="000360E0">
              <w:rPr>
                <w:rFonts w:ascii="宋体" w:hAnsi="宋体" w:cs="宋体" w:hint="eastAsia"/>
                <w:color w:val="000000"/>
                <w:kern w:val="0"/>
                <w:sz w:val="21"/>
                <w:szCs w:val="21"/>
              </w:rPr>
              <w:t>期</w:t>
            </w:r>
          </w:p>
        </w:tc>
      </w:tr>
      <w:tr w:rsidR="000360E0" w:rsidRPr="000360E0" w14:paraId="0E231E6E" w14:textId="77777777" w:rsidTr="00D01727">
        <w:trPr>
          <w:trHeight w:val="465"/>
          <w:jc w:val="center"/>
        </w:trPr>
        <w:tc>
          <w:tcPr>
            <w:tcW w:w="2709" w:type="dxa"/>
            <w:noWrap/>
            <w:hideMark/>
          </w:tcPr>
          <w:p w14:paraId="7685AA05" w14:textId="3507E27B" w:rsidR="000360E0" w:rsidRPr="000360E0" w:rsidRDefault="000360E0" w:rsidP="000360E0">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8月</w:t>
            </w:r>
            <w:r w:rsidR="00194353">
              <w:rPr>
                <w:rFonts w:ascii="宋体" w:hAnsi="宋体" w:cs="宋体" w:hint="eastAsia"/>
                <w:color w:val="000000"/>
                <w:kern w:val="0"/>
                <w:sz w:val="21"/>
                <w:szCs w:val="21"/>
              </w:rPr>
              <w:t>下旬</w:t>
            </w:r>
            <w:r w:rsidR="00194353">
              <w:rPr>
                <w:rFonts w:ascii="宋体" w:hAnsi="宋体" w:cs="宋体"/>
                <w:color w:val="000000"/>
                <w:kern w:val="0"/>
                <w:sz w:val="21"/>
                <w:szCs w:val="21"/>
              </w:rPr>
              <w:t>—8</w:t>
            </w:r>
            <w:r w:rsidR="00194353">
              <w:rPr>
                <w:rFonts w:ascii="宋体" w:hAnsi="宋体" w:cs="宋体" w:hint="eastAsia"/>
                <w:color w:val="000000"/>
                <w:kern w:val="0"/>
                <w:sz w:val="21"/>
                <w:szCs w:val="21"/>
              </w:rPr>
              <w:t>月中旬</w:t>
            </w:r>
          </w:p>
        </w:tc>
        <w:tc>
          <w:tcPr>
            <w:tcW w:w="2253" w:type="dxa"/>
            <w:noWrap/>
            <w:hideMark/>
          </w:tcPr>
          <w:p w14:paraId="00D88997" w14:textId="35F19B38" w:rsidR="000360E0" w:rsidRPr="000360E0" w:rsidRDefault="000360E0" w:rsidP="000360E0">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灌浆</w:t>
            </w:r>
            <w:r w:rsidR="000E019E" w:rsidRPr="009F2D68">
              <w:rPr>
                <w:rFonts w:ascii="宋体" w:hAnsi="宋体" w:cs="宋体" w:hint="eastAsia"/>
                <w:color w:val="000000"/>
                <w:kern w:val="0"/>
                <w:sz w:val="21"/>
                <w:szCs w:val="21"/>
              </w:rPr>
              <w:t>-</w:t>
            </w:r>
            <w:r w:rsidR="00F21F7D" w:rsidRPr="009F2D68">
              <w:rPr>
                <w:rFonts w:ascii="宋体" w:hAnsi="宋体" w:cs="宋体" w:hint="eastAsia"/>
                <w:color w:val="000000"/>
                <w:kern w:val="0"/>
                <w:sz w:val="21"/>
                <w:szCs w:val="21"/>
              </w:rPr>
              <w:t>乳熟</w:t>
            </w:r>
            <w:r w:rsidRPr="000360E0">
              <w:rPr>
                <w:rFonts w:ascii="宋体" w:hAnsi="宋体" w:cs="宋体" w:hint="eastAsia"/>
                <w:color w:val="000000"/>
                <w:kern w:val="0"/>
                <w:sz w:val="21"/>
                <w:szCs w:val="21"/>
              </w:rPr>
              <w:t>期</w:t>
            </w:r>
          </w:p>
        </w:tc>
      </w:tr>
      <w:tr w:rsidR="000360E0" w:rsidRPr="000360E0" w14:paraId="47B4AC4F" w14:textId="77777777" w:rsidTr="00D01727">
        <w:trPr>
          <w:trHeight w:val="465"/>
          <w:jc w:val="center"/>
        </w:trPr>
        <w:tc>
          <w:tcPr>
            <w:tcW w:w="2709" w:type="dxa"/>
            <w:noWrap/>
            <w:hideMark/>
          </w:tcPr>
          <w:p w14:paraId="74531AC1" w14:textId="2C177AC9" w:rsidR="000360E0" w:rsidRPr="000360E0" w:rsidRDefault="000360E0" w:rsidP="000360E0">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9月</w:t>
            </w:r>
            <w:r w:rsidR="00C12D18">
              <w:rPr>
                <w:rFonts w:ascii="宋体" w:hAnsi="宋体" w:cs="宋体" w:hint="eastAsia"/>
                <w:color w:val="000000"/>
                <w:kern w:val="0"/>
                <w:sz w:val="21"/>
                <w:szCs w:val="21"/>
              </w:rPr>
              <w:t>中旬</w:t>
            </w:r>
            <w:r w:rsidRPr="000360E0">
              <w:rPr>
                <w:rFonts w:ascii="宋体" w:hAnsi="宋体" w:cs="宋体" w:hint="eastAsia"/>
                <w:color w:val="000000"/>
                <w:kern w:val="0"/>
                <w:sz w:val="21"/>
                <w:szCs w:val="21"/>
              </w:rPr>
              <w:t>-9月下旬</w:t>
            </w:r>
          </w:p>
        </w:tc>
        <w:tc>
          <w:tcPr>
            <w:tcW w:w="2253" w:type="dxa"/>
            <w:noWrap/>
            <w:hideMark/>
          </w:tcPr>
          <w:p w14:paraId="33365DAE" w14:textId="77777777" w:rsidR="000360E0" w:rsidRPr="000360E0" w:rsidRDefault="000360E0" w:rsidP="000360E0">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完熟</w:t>
            </w:r>
          </w:p>
        </w:tc>
      </w:tr>
    </w:tbl>
    <w:p w14:paraId="073EB714" w14:textId="1D9B9171" w:rsidR="00855218" w:rsidRDefault="00080C7C">
      <w:pPr>
        <w:ind w:firstLine="480"/>
      </w:pPr>
      <w:r>
        <w:rPr>
          <w:rFonts w:hint="eastAsia"/>
        </w:rPr>
        <w:t>结合表</w:t>
      </w:r>
      <w:r>
        <w:rPr>
          <w:rFonts w:hint="eastAsia"/>
        </w:rPr>
        <w:t>1</w:t>
      </w:r>
      <w:r w:rsidR="00C12ED1">
        <w:t>可以看出，在不同的生长阶段，玉米的生长发育有不同的特点，对于玉米最终子粒成熟的功能也有所不同。所以要根据玉米不同阶段生长发育特点，分析该时期内容易遭受的灾害，进而设计不同的气象指数。</w:t>
      </w:r>
    </w:p>
    <w:p w14:paraId="073EB715" w14:textId="323BFC93" w:rsidR="00855218" w:rsidRDefault="008702F8" w:rsidP="00272B87">
      <w:pPr>
        <w:pStyle w:val="20"/>
        <w:ind w:firstLine="480"/>
      </w:pPr>
      <w:bookmarkStart w:id="88" w:name="不同气象灾害的致灾因子设计"/>
      <w:r>
        <w:rPr>
          <w:rFonts w:hint="eastAsia"/>
        </w:rPr>
        <w:t>（二）</w:t>
      </w:r>
      <w:r w:rsidR="00C12ED1">
        <w:t>不同气象灾害的致灾因子设计</w:t>
      </w:r>
      <w:bookmarkEnd w:id="88"/>
    </w:p>
    <w:p w14:paraId="073EB716" w14:textId="35D37C78" w:rsidR="00855218" w:rsidRDefault="00272B87">
      <w:pPr>
        <w:ind w:firstLine="480"/>
      </w:pPr>
      <w:bookmarkStart w:id="89" w:name="干旱致灾因子设计"/>
      <w:r>
        <w:t>1</w:t>
      </w:r>
      <w:r w:rsidR="002D74DE">
        <w:t>.</w:t>
      </w:r>
      <w:r w:rsidR="00C12ED1">
        <w:t xml:space="preserve"> </w:t>
      </w:r>
      <w:r w:rsidR="00EA7490">
        <w:rPr>
          <w:rFonts w:hint="eastAsia"/>
        </w:rPr>
        <w:t>玉米苗期</w:t>
      </w:r>
      <w:r w:rsidR="00C12ED1">
        <w:t>干旱</w:t>
      </w:r>
      <w:r w:rsidR="007E400E">
        <w:rPr>
          <w:rFonts w:hint="eastAsia"/>
        </w:rPr>
        <w:t>指数</w:t>
      </w:r>
      <w:r w:rsidR="00C12ED1">
        <w:t>设计</w:t>
      </w:r>
      <w:bookmarkEnd w:id="89"/>
    </w:p>
    <w:p w14:paraId="073EB719" w14:textId="0D4C8348" w:rsidR="00855218" w:rsidRDefault="00C12ED1">
      <w:pPr>
        <w:ind w:firstLine="480"/>
      </w:pPr>
      <w:r>
        <w:t>干旱</w:t>
      </w:r>
      <w:r w:rsidR="0089497A">
        <w:rPr>
          <w:rFonts w:hint="eastAsia"/>
        </w:rPr>
        <w:t>对于玉米产量的影响，</w:t>
      </w:r>
      <w:r>
        <w:t>主要表现在影响玉米光合作用、影响植物形态</w:t>
      </w:r>
      <w:r w:rsidR="0089497A">
        <w:rPr>
          <w:rFonts w:hint="eastAsia"/>
        </w:rPr>
        <w:t>两个方面</w:t>
      </w:r>
      <w:r>
        <w:t>。干旱会</w:t>
      </w:r>
      <w:r w:rsidR="009E0C37">
        <w:rPr>
          <w:rFonts w:hint="eastAsia"/>
        </w:rPr>
        <w:t>降低玉米</w:t>
      </w:r>
      <w:r>
        <w:t>叶片蒸腾作用，</w:t>
      </w:r>
      <w:r w:rsidR="009E0C37">
        <w:rPr>
          <w:rFonts w:hint="eastAsia"/>
        </w:rPr>
        <w:t>使得</w:t>
      </w:r>
      <w:r w:rsidR="008155A0">
        <w:rPr>
          <w:rFonts w:hint="eastAsia"/>
        </w:rPr>
        <w:t>叶</w:t>
      </w:r>
      <w:r w:rsidR="009E0C37">
        <w:rPr>
          <w:rFonts w:hint="eastAsia"/>
        </w:rPr>
        <w:t>面容易遭受</w:t>
      </w:r>
      <w:r w:rsidR="008155A0">
        <w:t>辐射热胁迫损伤</w:t>
      </w:r>
      <w:r w:rsidR="008155A0">
        <w:rPr>
          <w:rFonts w:hint="eastAsia"/>
        </w:rPr>
        <w:t>。</w:t>
      </w:r>
      <w:r w:rsidR="002444CD">
        <w:rPr>
          <w:rFonts w:hint="eastAsia"/>
        </w:rPr>
        <w:t>为了</w:t>
      </w:r>
      <w:r w:rsidR="00F555CE">
        <w:rPr>
          <w:rFonts w:hint="eastAsia"/>
        </w:rPr>
        <w:t>抵抗这种辐射热胁迫损伤</w:t>
      </w:r>
      <w:r w:rsidR="002444CD">
        <w:rPr>
          <w:rFonts w:hint="eastAsia"/>
        </w:rPr>
        <w:t>，</w:t>
      </w:r>
      <w:r>
        <w:t>玉米会改变叶片形态或叶片方位</w:t>
      </w:r>
      <w:r w:rsidR="007E2D6C">
        <w:rPr>
          <w:rFonts w:hint="eastAsia"/>
        </w:rPr>
        <w:t>从而减少被照射量</w:t>
      </w:r>
      <w:r>
        <w:t>，</w:t>
      </w:r>
      <w:r w:rsidR="007E2D6C">
        <w:rPr>
          <w:rFonts w:hint="eastAsia"/>
        </w:rPr>
        <w:t>但这会</w:t>
      </w:r>
      <w:r>
        <w:t>影响</w:t>
      </w:r>
      <w:r w:rsidR="007E2D6C">
        <w:rPr>
          <w:rFonts w:hint="eastAsia"/>
        </w:rPr>
        <w:t>玉米</w:t>
      </w:r>
      <w:r>
        <w:t>叶片</w:t>
      </w:r>
      <w:r w:rsidR="007913E1">
        <w:rPr>
          <w:rFonts w:hint="eastAsia"/>
        </w:rPr>
        <w:t>光合作用</w:t>
      </w:r>
      <w:r>
        <w:t>面积。干旱还会影响玉米根系活跃吸收面积，影响根冠比。</w:t>
      </w:r>
      <w:r w:rsidR="006761E8">
        <w:rPr>
          <w:rFonts w:hint="eastAsia"/>
        </w:rPr>
        <w:t>在干旱条件下，</w:t>
      </w:r>
      <w:r w:rsidR="00FB62DE">
        <w:rPr>
          <w:rFonts w:hint="eastAsia"/>
        </w:rPr>
        <w:t>玉米的</w:t>
      </w:r>
      <w:r w:rsidR="00A55833">
        <w:t>株高、叶面积和干物质积累的增长</w:t>
      </w:r>
      <w:r w:rsidR="00FB62DE">
        <w:rPr>
          <w:rFonts w:hint="eastAsia"/>
        </w:rPr>
        <w:t>受到抑制，</w:t>
      </w:r>
      <w:r w:rsidR="00A129D4">
        <w:rPr>
          <w:rFonts w:hint="eastAsia"/>
        </w:rPr>
        <w:t>进而</w:t>
      </w:r>
      <w:r w:rsidR="00131C85">
        <w:rPr>
          <w:rFonts w:hint="eastAsia"/>
        </w:rPr>
        <w:t>导致</w:t>
      </w:r>
      <w:r w:rsidR="00A55833">
        <w:t>产量</w:t>
      </w:r>
      <w:r w:rsidR="00A129D4">
        <w:rPr>
          <w:rFonts w:hint="eastAsia"/>
        </w:rPr>
        <w:t>下降</w:t>
      </w:r>
      <w:r w:rsidR="00A55833">
        <w:t>。</w:t>
      </w:r>
      <w:r w:rsidR="0020511B">
        <w:rPr>
          <w:rFonts w:hint="eastAsia"/>
        </w:rPr>
        <w:t>干旱</w:t>
      </w:r>
      <w:r w:rsidR="00B05ADC">
        <w:rPr>
          <w:rFonts w:hint="eastAsia"/>
        </w:rPr>
        <w:t>在整个生长周期都会影响玉米</w:t>
      </w:r>
      <w:r w:rsidR="005533FF">
        <w:rPr>
          <w:rFonts w:hint="eastAsia"/>
        </w:rPr>
        <w:t>生长发育，但是在华北地区</w:t>
      </w:r>
      <w:r w:rsidR="000E56BF">
        <w:rPr>
          <w:rFonts w:hint="eastAsia"/>
        </w:rPr>
        <w:t>7</w:t>
      </w:r>
      <w:r w:rsidR="000E56BF">
        <w:rPr>
          <w:rFonts w:hint="eastAsia"/>
        </w:rPr>
        <w:t>月以后进入主要降水期，</w:t>
      </w:r>
      <w:r w:rsidR="00F3448C">
        <w:rPr>
          <w:rFonts w:hint="eastAsia"/>
        </w:rPr>
        <w:t>干旱</w:t>
      </w:r>
      <w:r w:rsidR="00B954DF">
        <w:rPr>
          <w:rFonts w:hint="eastAsia"/>
        </w:rPr>
        <w:t>对玉米的影响较小。所以</w:t>
      </w:r>
      <w:r w:rsidR="00934CED">
        <w:rPr>
          <w:rFonts w:hint="eastAsia"/>
        </w:rPr>
        <w:t>在</w:t>
      </w:r>
      <w:r w:rsidR="00934CED">
        <w:rPr>
          <w:rFonts w:hint="eastAsia"/>
        </w:rPr>
        <w:t>6</w:t>
      </w:r>
      <w:r w:rsidR="00934CED">
        <w:rPr>
          <w:rFonts w:hint="eastAsia"/>
        </w:rPr>
        <w:t>月份玉米苗期为玉米</w:t>
      </w:r>
      <w:r w:rsidR="004D32A0">
        <w:rPr>
          <w:rFonts w:hint="eastAsia"/>
        </w:rPr>
        <w:t>干旱的高危时期。</w:t>
      </w:r>
    </w:p>
    <w:p w14:paraId="441E0C88" w14:textId="7DA25124" w:rsidR="00EC7ADE" w:rsidRDefault="007E400E">
      <w:pPr>
        <w:ind w:firstLine="480"/>
      </w:pPr>
      <w:r>
        <w:rPr>
          <w:rFonts w:hint="eastAsia"/>
        </w:rPr>
        <w:t>玉米苗期</w:t>
      </w:r>
      <w:r w:rsidR="004F1CB3">
        <w:t>干旱致</w:t>
      </w:r>
      <w:r>
        <w:rPr>
          <w:rFonts w:hint="eastAsia"/>
        </w:rPr>
        <w:t>指数</w:t>
      </w:r>
      <w:r w:rsidR="00C52843">
        <w:rPr>
          <w:rFonts w:hint="eastAsia"/>
        </w:rPr>
        <w:t>由</w:t>
      </w:r>
      <w:r w:rsidR="00C52843">
        <w:t>实际降雨量</w:t>
      </w:r>
      <w:r w:rsidR="00C52843">
        <w:rPr>
          <w:rFonts w:hint="eastAsia"/>
        </w:rPr>
        <w:t>和</w:t>
      </w:r>
      <w:r w:rsidR="00C52843">
        <w:t>需水量</w:t>
      </w:r>
      <w:r w:rsidR="00C52843">
        <w:t>(</w:t>
      </w:r>
      <w:r w:rsidR="00D1126F">
        <w:rPr>
          <w:rFonts w:hint="eastAsia"/>
        </w:rPr>
        <w:t>WDJ</w:t>
      </w:r>
      <w:r w:rsidR="00C52843">
        <w:t>)</w:t>
      </w:r>
      <w:r w:rsidR="00961F1C">
        <w:rPr>
          <w:rFonts w:hint="eastAsia"/>
        </w:rPr>
        <w:t>两个指标构成</w:t>
      </w:r>
      <w:r w:rsidR="00C52843">
        <w:rPr>
          <w:rFonts w:hint="eastAsia"/>
        </w:rPr>
        <w:t>。</w:t>
      </w:r>
      <w:r w:rsidR="004D32A0">
        <w:t>若苗期实际降雨量</w:t>
      </w:r>
      <w:r w:rsidR="004D32A0">
        <w:t>(</w:t>
      </w:r>
      <w:r w:rsidR="00CF3DC8">
        <w:rPr>
          <w:rFonts w:hint="eastAsia"/>
        </w:rPr>
        <w:t>PJ</w:t>
      </w:r>
      <w:r w:rsidR="004D32A0">
        <w:t>)</w:t>
      </w:r>
      <w:r w:rsidR="004D32A0">
        <w:t>小于需水量</w:t>
      </w:r>
      <w:r w:rsidR="004D32A0">
        <w:t>(</w:t>
      </w:r>
      <w:r w:rsidR="00CF3DC8">
        <w:rPr>
          <w:rFonts w:hint="eastAsia"/>
        </w:rPr>
        <w:t>WDJ</w:t>
      </w:r>
      <w:r w:rsidR="004D32A0">
        <w:t>)</w:t>
      </w:r>
      <w:r w:rsidR="004D32A0">
        <w:t>的一定倍数，导致玉米干旱发生，启动指数触发值。</w:t>
      </w:r>
      <w:r w:rsidR="002B3F58">
        <w:rPr>
          <w:rFonts w:hint="eastAsia"/>
        </w:rPr>
        <w:t>干旱致灾</w:t>
      </w:r>
      <w:r w:rsidR="000F03CB">
        <w:rPr>
          <w:rFonts w:hint="eastAsia"/>
        </w:rPr>
        <w:t>因子</w:t>
      </w:r>
      <w:r w:rsidR="002B3F58">
        <w:rPr>
          <w:rFonts w:hint="eastAsia"/>
        </w:rPr>
        <w:t>设计</w:t>
      </w:r>
      <w:r w:rsidR="000F03CB">
        <w:rPr>
          <w:rFonts w:hint="eastAsia"/>
        </w:rPr>
        <w:t>的关键</w:t>
      </w:r>
      <w:r w:rsidR="002B3F58">
        <w:rPr>
          <w:rFonts w:hint="eastAsia"/>
        </w:rPr>
        <w:t>是</w:t>
      </w:r>
      <w:r w:rsidR="00C12ED1">
        <w:t>使用作物水分亏缺指数反映玉米干旱特征。水分亏缺指数为作物的需水量于实际供水量相对差距。</w:t>
      </w:r>
      <w:r w:rsidR="00EC7ADE">
        <w:rPr>
          <w:rFonts w:hint="eastAsia"/>
        </w:rPr>
        <w:t>关于</w:t>
      </w:r>
      <w:r w:rsidR="002C6C99">
        <w:rPr>
          <w:rFonts w:hint="eastAsia"/>
        </w:rPr>
        <w:t>作物</w:t>
      </w:r>
      <w:r w:rsidR="00EC7ADE">
        <w:rPr>
          <w:rFonts w:hint="eastAsia"/>
        </w:rPr>
        <w:t>需水量</w:t>
      </w:r>
      <w:r w:rsidR="002C6C99">
        <w:rPr>
          <w:rFonts w:hint="eastAsia"/>
        </w:rPr>
        <w:t>（</w:t>
      </w:r>
      <w:r w:rsidR="00CF3DC8">
        <w:rPr>
          <w:rFonts w:hint="eastAsia"/>
        </w:rPr>
        <w:t>WDJ</w:t>
      </w:r>
      <w:r w:rsidR="002C6C99">
        <w:rPr>
          <w:rFonts w:hint="eastAsia"/>
        </w:rPr>
        <w:t>）</w:t>
      </w:r>
      <w:r w:rsidR="00091CA5">
        <w:rPr>
          <w:rFonts w:hint="eastAsia"/>
        </w:rPr>
        <w:t>，</w:t>
      </w:r>
      <w:r w:rsidR="00164FC2">
        <w:rPr>
          <w:rFonts w:hint="eastAsia"/>
        </w:rPr>
        <w:t>联合国</w:t>
      </w:r>
      <w:r w:rsidR="00091CA5">
        <w:rPr>
          <w:rFonts w:hint="eastAsia"/>
        </w:rPr>
        <w:t>粮农组织</w:t>
      </w:r>
      <w:r w:rsidR="00A03512">
        <w:rPr>
          <w:rFonts w:hint="eastAsia"/>
        </w:rPr>
        <w:t>（</w:t>
      </w:r>
      <w:r w:rsidR="00A03512">
        <w:rPr>
          <w:rFonts w:hint="eastAsia"/>
        </w:rPr>
        <w:t>FAO</w:t>
      </w:r>
      <w:r w:rsidR="00A03512">
        <w:rPr>
          <w:rFonts w:hint="eastAsia"/>
        </w:rPr>
        <w:t>）</w:t>
      </w:r>
      <w:r w:rsidR="00985634">
        <w:rPr>
          <w:rFonts w:hint="eastAsia"/>
        </w:rPr>
        <w:t>（</w:t>
      </w:r>
      <w:r w:rsidR="00985634">
        <w:rPr>
          <w:rFonts w:hint="eastAsia"/>
        </w:rPr>
        <w:t>1</w:t>
      </w:r>
      <w:r w:rsidR="00985634">
        <w:t>998</w:t>
      </w:r>
      <w:r w:rsidR="00985634">
        <w:rPr>
          <w:rFonts w:hint="eastAsia"/>
        </w:rPr>
        <w:t>）</w:t>
      </w:r>
      <w:r w:rsidR="00091CA5">
        <w:rPr>
          <w:rFonts w:hint="eastAsia"/>
        </w:rPr>
        <w:t>推荐使用</w:t>
      </w:r>
      <w:r w:rsidR="00985634" w:rsidRPr="00985634">
        <w:t>FAO56-PM</w:t>
      </w:r>
      <w:r w:rsidR="00F70556">
        <w:rPr>
          <w:rFonts w:hint="eastAsia"/>
        </w:rPr>
        <w:t>方法</w:t>
      </w:r>
      <w:r w:rsidR="00091CA5">
        <w:rPr>
          <w:rFonts w:hint="eastAsia"/>
        </w:rPr>
        <w:t>进行计算</w:t>
      </w:r>
      <w:r w:rsidR="00952928">
        <w:rPr>
          <w:rFonts w:hint="eastAsia"/>
        </w:rPr>
        <w:t>，其基本原理是利用</w:t>
      </w:r>
      <w:r w:rsidR="00952928" w:rsidRPr="00952928">
        <w:rPr>
          <w:rFonts w:hint="eastAsia"/>
        </w:rPr>
        <w:t xml:space="preserve">Penman-Monteith </w:t>
      </w:r>
      <w:r w:rsidR="00952928" w:rsidRPr="00952928">
        <w:rPr>
          <w:rFonts w:hint="eastAsia"/>
        </w:rPr>
        <w:t>公式计算农作物日腾发量</w:t>
      </w:r>
      <w:r w:rsidR="00952928" w:rsidRPr="00952928">
        <w:rPr>
          <w:rFonts w:hint="eastAsia"/>
        </w:rPr>
        <w:t>(mm)</w:t>
      </w:r>
      <w:r w:rsidR="00952928" w:rsidRPr="00952928">
        <w:rPr>
          <w:rFonts w:hint="eastAsia"/>
        </w:rPr>
        <w:t>，</w:t>
      </w:r>
      <w:r w:rsidR="007D7CFD">
        <w:rPr>
          <w:rFonts w:hint="eastAsia"/>
        </w:rPr>
        <w:t>然后在根据</w:t>
      </w:r>
      <w:r w:rsidR="00A56C11">
        <w:rPr>
          <w:rFonts w:hint="eastAsia"/>
        </w:rPr>
        <w:t>需计算的生长期</w:t>
      </w:r>
      <w:r w:rsidR="007D7CFD">
        <w:rPr>
          <w:rFonts w:hint="eastAsia"/>
        </w:rPr>
        <w:t>进行累加</w:t>
      </w:r>
      <w:r w:rsidR="00091CA5">
        <w:rPr>
          <w:rFonts w:hint="eastAsia"/>
        </w:rPr>
        <w:t>。</w:t>
      </w:r>
      <w:r w:rsidR="008C454E">
        <w:rPr>
          <w:rFonts w:hint="eastAsia"/>
        </w:rPr>
        <w:t>基于以上分析，本文所设计的</w:t>
      </w:r>
      <w:r w:rsidR="00D942A2">
        <w:rPr>
          <w:rFonts w:hint="eastAsia"/>
        </w:rPr>
        <w:t>玉米苗期干旱指数表达式为</w:t>
      </w:r>
      <w:r w:rsidR="00AA786D">
        <w:rPr>
          <w:rFonts w:hint="eastAsia"/>
        </w:rPr>
        <w:t>：</w:t>
      </w:r>
    </w:p>
    <w:p w14:paraId="11B5063A" w14:textId="4177A36F" w:rsidR="005128F1" w:rsidRDefault="002B0A09" w:rsidP="002B0A09">
      <w:pPr>
        <w:pStyle w:val="MTDisplayEquation"/>
      </w:pPr>
      <w:r>
        <w:tab/>
      </w:r>
      <w:r w:rsidR="00C427FC" w:rsidRPr="005A76F1">
        <w:rPr>
          <w:noProof/>
          <w:position w:val="-36"/>
        </w:rPr>
        <w:object w:dxaOrig="4640" w:dyaOrig="840" w14:anchorId="7B2018B0">
          <v:shape id="_x0000_i1025" type="#_x0000_t75" style="width:231.6pt;height:41.9pt" o:ole="">
            <v:imagedata r:id="rId7" o:title=""/>
          </v:shape>
          <o:OLEObject Type="Embed" ProgID="Equation.DSMT4" ShapeID="_x0000_i1025" DrawAspect="Content" ObjectID="_1670591007" r:id="rId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30CB0">
          <w:rPr>
            <w:noProof/>
          </w:rPr>
          <w:instrText>1</w:instrText>
        </w:r>
      </w:fldSimple>
      <w:r>
        <w:instrText>)</w:instrText>
      </w:r>
      <w:r>
        <w:fldChar w:fldCharType="end"/>
      </w:r>
    </w:p>
    <w:p w14:paraId="07FD55E2" w14:textId="6DA052CF" w:rsidR="0020012D" w:rsidRPr="0020012D" w:rsidRDefault="00194DBF" w:rsidP="0020012D">
      <w:pPr>
        <w:ind w:firstLine="480"/>
      </w:pPr>
      <w:r>
        <w:rPr>
          <w:rFonts w:hint="eastAsia"/>
        </w:rPr>
        <w:t>式中</w:t>
      </w:r>
      <w:r w:rsidR="00C427FC">
        <w:rPr>
          <w:rFonts w:hint="eastAsia"/>
        </w:rPr>
        <w:t>，</w:t>
      </w:r>
      <w:r w:rsidR="00C427FC">
        <w:rPr>
          <w:rFonts w:hint="eastAsia"/>
        </w:rPr>
        <w:t>WDJ</w:t>
      </w:r>
      <w:r w:rsidR="00A01715">
        <w:t>_t</w:t>
      </w:r>
      <w:r w:rsidR="00C427FC">
        <w:rPr>
          <w:rFonts w:hint="eastAsia"/>
        </w:rPr>
        <w:t>表示</w:t>
      </w:r>
      <w:r w:rsidR="00A01715">
        <w:rPr>
          <w:rFonts w:hint="eastAsia"/>
        </w:rPr>
        <w:t>作物每日需水量，</w:t>
      </w:r>
      <w:r w:rsidR="00A01715">
        <w:rPr>
          <w:rFonts w:hint="eastAsia"/>
        </w:rPr>
        <w:t>PJ_</w:t>
      </w:r>
      <w:r w:rsidR="00A01715">
        <w:t>t</w:t>
      </w:r>
      <w:r w:rsidR="00A01715">
        <w:rPr>
          <w:rFonts w:hint="eastAsia"/>
        </w:rPr>
        <w:t>表示实际降水量，</w:t>
      </w:r>
      <w:r w:rsidR="005C69CB">
        <w:rPr>
          <w:rFonts w:hint="eastAsia"/>
        </w:rPr>
        <w:t>由</w:t>
      </w:r>
      <w:r w:rsidR="005C69CB">
        <w:rPr>
          <w:rFonts w:hint="eastAsia"/>
        </w:rPr>
        <w:t>2</w:t>
      </w:r>
      <w:r w:rsidR="005C69CB">
        <w:t>0</w:t>
      </w:r>
      <w:r w:rsidR="005C69CB">
        <w:rPr>
          <w:rFonts w:hint="eastAsia"/>
        </w:rPr>
        <w:t>-</w:t>
      </w:r>
      <w:r w:rsidR="005C69CB">
        <w:t>20</w:t>
      </w:r>
      <w:r w:rsidR="005C69CB">
        <w:rPr>
          <w:rFonts w:hint="eastAsia"/>
        </w:rPr>
        <w:t>时降水量</w:t>
      </w:r>
      <w:r w:rsidR="009454D4">
        <w:rPr>
          <w:rFonts w:hint="eastAsia"/>
        </w:rPr>
        <w:t>充当</w:t>
      </w:r>
      <w:r w:rsidR="003214B2">
        <w:rPr>
          <w:rFonts w:hint="eastAsia"/>
        </w:rPr>
        <w:t>，</w:t>
      </w:r>
      <w:r w:rsidR="003214B2">
        <w:rPr>
          <w:rFonts w:hint="eastAsia"/>
        </w:rPr>
        <w:t>i</w:t>
      </w:r>
      <w:r w:rsidR="003214B2">
        <w:rPr>
          <w:rFonts w:hint="eastAsia"/>
        </w:rPr>
        <w:t>为开始时间，</w:t>
      </w:r>
      <w:r w:rsidR="003214B2">
        <w:rPr>
          <w:rFonts w:hint="eastAsia"/>
        </w:rPr>
        <w:t>j</w:t>
      </w:r>
      <w:r w:rsidR="003214B2">
        <w:rPr>
          <w:rFonts w:hint="eastAsia"/>
        </w:rPr>
        <w:t>为结束时间。</w:t>
      </w:r>
    </w:p>
    <w:p w14:paraId="073EB71B" w14:textId="5079AE44" w:rsidR="00855218" w:rsidRDefault="00C12ED1">
      <w:pPr>
        <w:ind w:firstLine="480"/>
      </w:pPr>
      <w:bookmarkStart w:id="90" w:name="高温致灾因子设计"/>
      <w:r>
        <w:t>2</w:t>
      </w:r>
      <w:r w:rsidR="002D74DE">
        <w:t>.</w:t>
      </w:r>
      <w:r>
        <w:t xml:space="preserve"> </w:t>
      </w:r>
      <w:r w:rsidR="007E400E">
        <w:rPr>
          <w:rFonts w:hint="eastAsia"/>
        </w:rPr>
        <w:t>玉米开花授粉期</w:t>
      </w:r>
      <w:r>
        <w:t>高温</w:t>
      </w:r>
      <w:r w:rsidR="007E400E">
        <w:rPr>
          <w:rFonts w:hint="eastAsia"/>
        </w:rPr>
        <w:t>指数</w:t>
      </w:r>
      <w:r>
        <w:t>设计</w:t>
      </w:r>
      <w:bookmarkEnd w:id="90"/>
    </w:p>
    <w:p w14:paraId="073EB71C" w14:textId="2343B231" w:rsidR="00855218" w:rsidRDefault="00FA6A8D">
      <w:pPr>
        <w:ind w:firstLine="480"/>
      </w:pPr>
      <w:r>
        <w:t>玉米是异化授粉植物，</w:t>
      </w:r>
      <w:r w:rsidR="00FA7D8F">
        <w:rPr>
          <w:rFonts w:hint="eastAsia"/>
        </w:rPr>
        <w:t>授粉过程</w:t>
      </w:r>
      <w:r w:rsidR="00522B70">
        <w:rPr>
          <w:rFonts w:hint="eastAsia"/>
        </w:rPr>
        <w:t>顺利与否</w:t>
      </w:r>
      <w:r w:rsidR="00FA7D8F">
        <w:rPr>
          <w:rFonts w:hint="eastAsia"/>
        </w:rPr>
        <w:t>直接影响玉米结实</w:t>
      </w:r>
      <w:r w:rsidR="00937B3A">
        <w:rPr>
          <w:rFonts w:hint="eastAsia"/>
        </w:rPr>
        <w:t>率高低</w:t>
      </w:r>
      <w:r w:rsidR="00FA7D8F">
        <w:rPr>
          <w:rFonts w:hint="eastAsia"/>
        </w:rPr>
        <w:t>。</w:t>
      </w:r>
      <w:r w:rsidR="00C12ED1">
        <w:t>高温主要通过三个方面影响玉米的产量。一是影响雄穗和</w:t>
      </w:r>
      <w:r w:rsidR="005A1C95">
        <w:rPr>
          <w:rFonts w:hint="eastAsia"/>
        </w:rPr>
        <w:t>花粉</w:t>
      </w:r>
      <w:r w:rsidR="00C12ED1">
        <w:t>的活性。高温导致玉米雄穗发育不良，</w:t>
      </w:r>
      <w:r>
        <w:rPr>
          <w:rFonts w:hint="eastAsia"/>
        </w:rPr>
        <w:t>雄穗数量减少，</w:t>
      </w:r>
      <w:r w:rsidR="00C12ED1">
        <w:t>散粉能力下降，</w:t>
      </w:r>
      <w:r w:rsidR="00E41CB6">
        <w:rPr>
          <w:rFonts w:hint="eastAsia"/>
        </w:rPr>
        <w:t>并且直接影响花粉的活力</w:t>
      </w:r>
      <w:r w:rsidR="00C12ED1">
        <w:t>，如果气温</w:t>
      </w:r>
      <w:r w:rsidR="00E41CB6">
        <w:rPr>
          <w:rFonts w:hint="eastAsia"/>
        </w:rPr>
        <w:t>高到一定程度甚至会导致花粉直接死亡</w:t>
      </w:r>
      <w:r w:rsidR="00C12ED1">
        <w:t>。二是影响雌穗和花丝的发育。</w:t>
      </w:r>
      <w:r w:rsidR="00233D63">
        <w:rPr>
          <w:rFonts w:hint="eastAsia"/>
        </w:rPr>
        <w:t>高温影响玉米雌穗</w:t>
      </w:r>
      <w:r w:rsidR="006D46EC">
        <w:rPr>
          <w:rFonts w:hint="eastAsia"/>
        </w:rPr>
        <w:t>发育</w:t>
      </w:r>
      <w:r w:rsidR="00C12ED1">
        <w:t>，</w:t>
      </w:r>
      <w:r w:rsidR="009419C4">
        <w:rPr>
          <w:rFonts w:hint="eastAsia"/>
        </w:rPr>
        <w:t>导致</w:t>
      </w:r>
      <w:r w:rsidR="00C12ED1">
        <w:t>花丝接受花粉的能力下降，花粉接触柱头后不易萌发花粉管，进而影响受精过程，最终影响结实率。三是</w:t>
      </w:r>
      <w:r w:rsidR="009419C4">
        <w:rPr>
          <w:rFonts w:hint="eastAsia"/>
        </w:rPr>
        <w:t>缩短</w:t>
      </w:r>
      <w:r w:rsidR="00C12ED1">
        <w:t>了玉米的</w:t>
      </w:r>
      <w:r w:rsidR="000D2789">
        <w:rPr>
          <w:rFonts w:hint="eastAsia"/>
        </w:rPr>
        <w:t>开花授粉期</w:t>
      </w:r>
      <w:r w:rsidR="00C12ED1">
        <w:t>。</w:t>
      </w:r>
      <w:r w:rsidR="002C0268">
        <w:rPr>
          <w:rFonts w:hint="eastAsia"/>
        </w:rPr>
        <w:t>高温会加快玉米的生理反应速度</w:t>
      </w:r>
      <w:r w:rsidR="00C12ED1">
        <w:t>，使得开花授粉的过程变短，</w:t>
      </w:r>
      <w:r w:rsidR="002C0268">
        <w:rPr>
          <w:rFonts w:hint="eastAsia"/>
        </w:rPr>
        <w:t>玉米没有充分的时间进行</w:t>
      </w:r>
      <w:r w:rsidR="000E6B37">
        <w:rPr>
          <w:rFonts w:hint="eastAsia"/>
        </w:rPr>
        <w:t>授粉</w:t>
      </w:r>
      <w:r w:rsidR="002C0268">
        <w:rPr>
          <w:rFonts w:hint="eastAsia"/>
        </w:rPr>
        <w:t>，</w:t>
      </w:r>
      <w:r w:rsidR="00C12ED1">
        <w:t>进而影响结实。</w:t>
      </w:r>
    </w:p>
    <w:p w14:paraId="3C0CF0E0" w14:textId="4ECCED63" w:rsidR="00B35512" w:rsidRDefault="00C12ED1" w:rsidP="00FA7D8F">
      <w:pPr>
        <w:ind w:firstLine="480"/>
      </w:pPr>
      <w:r>
        <w:t>高温对玉米的损害是一个持续性的过程</w:t>
      </w:r>
      <w:r w:rsidR="00A5662A">
        <w:rPr>
          <w:rFonts w:hint="eastAsia"/>
        </w:rPr>
        <w:t>。</w:t>
      </w:r>
      <w:r>
        <w:t>如果只是短时高温，玉米的各个器官会在温度下降</w:t>
      </w:r>
      <w:r w:rsidR="001D4F78">
        <w:rPr>
          <w:rFonts w:hint="eastAsia"/>
        </w:rPr>
        <w:t>后进行</w:t>
      </w:r>
      <w:r>
        <w:t>自我修复，对后续的生长发育影响不大。当气温为</w:t>
      </w:r>
      <w:r>
        <w:t>34.4</w:t>
      </w:r>
      <w:r>
        <w:t>～</w:t>
      </w:r>
      <w:r>
        <w:t>34.8</w:t>
      </w:r>
      <w:r w:rsidR="00A25F52">
        <w:rPr>
          <w:rFonts w:hint="eastAsia"/>
        </w:rPr>
        <w:t>℃</w:t>
      </w:r>
      <w:r>
        <w:t>时，玉米花丝寿命缩短至</w:t>
      </w:r>
      <w:r>
        <w:t>72</w:t>
      </w:r>
      <w:r>
        <w:t>小时</w:t>
      </w:r>
      <w:r w:rsidR="005B2519">
        <w:rPr>
          <w:rFonts w:hint="eastAsia"/>
        </w:rPr>
        <w:t>（</w:t>
      </w:r>
      <w:r w:rsidR="00A5662A">
        <w:rPr>
          <w:rFonts w:hint="eastAsia"/>
        </w:rPr>
        <w:t>参考文献</w:t>
      </w:r>
      <w:r w:rsidR="005B2519">
        <w:rPr>
          <w:rFonts w:hint="eastAsia"/>
        </w:rPr>
        <w:t>）</w:t>
      </w:r>
      <w:r>
        <w:t>。所以本文认为如果玉米开花授粉期高温持续</w:t>
      </w:r>
      <w:r>
        <w:t>3</w:t>
      </w:r>
      <w:r>
        <w:t>天以上会对最终产量产生不利影响。</w:t>
      </w:r>
    </w:p>
    <w:p w14:paraId="0B95E9D1" w14:textId="4BBFB0E9" w:rsidR="002E0874" w:rsidRDefault="002E0874" w:rsidP="002E0874">
      <w:pPr>
        <w:ind w:firstLine="480"/>
      </w:pPr>
      <w:r>
        <w:t>若该时期</w:t>
      </w:r>
      <w:r w:rsidR="005020A7">
        <w:rPr>
          <w:rFonts w:hint="eastAsia"/>
        </w:rPr>
        <w:t>连续</w:t>
      </w:r>
      <w:r w:rsidR="005020A7">
        <w:rPr>
          <w:rFonts w:hint="eastAsia"/>
        </w:rPr>
        <w:t>3</w:t>
      </w:r>
      <w:r w:rsidR="00B728E4">
        <w:rPr>
          <w:rFonts w:hint="eastAsia"/>
        </w:rPr>
        <w:t>天</w:t>
      </w:r>
      <w:r w:rsidR="005020A7">
        <w:rPr>
          <w:rFonts w:hint="eastAsia"/>
        </w:rPr>
        <w:t>日</w:t>
      </w:r>
      <w:r w:rsidR="00C53573">
        <w:rPr>
          <w:rFonts w:hint="eastAsia"/>
        </w:rPr>
        <w:t>最高气温</w:t>
      </w:r>
      <w:r>
        <w:t>(</w:t>
      </w:r>
      <w:r w:rsidR="00B728E4">
        <w:rPr>
          <w:rFonts w:hint="eastAsia"/>
        </w:rPr>
        <w:t>HT</w:t>
      </w:r>
      <w:r>
        <w:t>)</w:t>
      </w:r>
      <w:r>
        <w:t>大于</w:t>
      </w:r>
      <w:r w:rsidR="00C0093D">
        <w:rPr>
          <w:rFonts w:hint="eastAsia"/>
        </w:rPr>
        <w:t>触发值</w:t>
      </w:r>
      <w:r>
        <w:t>的，</w:t>
      </w:r>
      <w:r w:rsidR="00266E63">
        <w:rPr>
          <w:rFonts w:hint="eastAsia"/>
        </w:rPr>
        <w:t>记为一个高温事件</w:t>
      </w:r>
      <w:r>
        <w:t>。</w:t>
      </w:r>
    </w:p>
    <w:p w14:paraId="31269A7A" w14:textId="26431938" w:rsidR="00D41647" w:rsidRPr="00D41647" w:rsidRDefault="00D41647" w:rsidP="00D41647">
      <w:pPr>
        <w:pStyle w:val="MTDisplayEquation"/>
      </w:pPr>
      <w:r>
        <w:tab/>
      </w:r>
      <w:r w:rsidR="00BB4915" w:rsidRPr="00D41647">
        <w:rPr>
          <w:noProof/>
          <w:position w:val="-124"/>
        </w:rPr>
        <w:object w:dxaOrig="3340" w:dyaOrig="2600" w14:anchorId="220E4E69">
          <v:shape id="_x0000_i1026" type="#_x0000_t75" style="width:167.65pt;height:130.05pt" o:ole="">
            <v:imagedata r:id="rId9" o:title=""/>
          </v:shape>
          <o:OLEObject Type="Embed" ProgID="Equation.DSMT4" ShapeID="_x0000_i1026" DrawAspect="Content" ObjectID="_1670591008"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30CB0">
          <w:rPr>
            <w:noProof/>
          </w:rPr>
          <w:instrText>2</w:instrText>
        </w:r>
      </w:fldSimple>
      <w:r>
        <w:instrText>)</w:instrText>
      </w:r>
      <w:r>
        <w:fldChar w:fldCharType="end"/>
      </w:r>
    </w:p>
    <w:p w14:paraId="78EAFFEC" w14:textId="661A31B4" w:rsidR="006D6CA1" w:rsidRPr="006D6CA1" w:rsidRDefault="00D26E06" w:rsidP="002E0874">
      <w:pPr>
        <w:ind w:firstLine="480"/>
      </w:pPr>
      <w:r>
        <w:rPr>
          <w:rFonts w:hint="eastAsia"/>
        </w:rPr>
        <w:t>式中，</w:t>
      </w:r>
      <w:r w:rsidR="00512B29">
        <w:rPr>
          <w:rFonts w:hint="eastAsia"/>
        </w:rPr>
        <w:t>HT</w:t>
      </w:r>
      <w:r w:rsidR="00512B29">
        <w:t>_t</w:t>
      </w:r>
      <w:r w:rsidR="00512B29">
        <w:rPr>
          <w:rFonts w:hint="eastAsia"/>
        </w:rPr>
        <w:t>表示每日最高气温，</w:t>
      </w:r>
      <w:r>
        <w:rPr>
          <w:rFonts w:hint="eastAsia"/>
        </w:rPr>
        <w:t>T</w:t>
      </w:r>
      <w:r>
        <w:t>_trigger</w:t>
      </w:r>
      <w:r>
        <w:rPr>
          <w:rFonts w:hint="eastAsia"/>
        </w:rPr>
        <w:t>表示</w:t>
      </w:r>
      <w:r w:rsidR="00F00DAC">
        <w:rPr>
          <w:rFonts w:hint="eastAsia"/>
        </w:rPr>
        <w:t>高温</w:t>
      </w:r>
      <w:r w:rsidR="000B43FE">
        <w:rPr>
          <w:rFonts w:hint="eastAsia"/>
        </w:rPr>
        <w:t>触发值，</w:t>
      </w:r>
      <w:r w:rsidR="000B43FE">
        <w:rPr>
          <w:rFonts w:hint="eastAsia"/>
        </w:rPr>
        <w:t>HTD</w:t>
      </w:r>
      <w:r w:rsidR="00512B29">
        <w:t>_t</w:t>
      </w:r>
      <w:r w:rsidR="000B43FE">
        <w:rPr>
          <w:rFonts w:hint="eastAsia"/>
        </w:rPr>
        <w:t>表示高温日</w:t>
      </w:r>
      <w:r w:rsidR="00BB4915">
        <w:rPr>
          <w:rFonts w:hint="eastAsia"/>
        </w:rPr>
        <w:t>，</w:t>
      </w:r>
      <w:r w:rsidR="008D3D5C">
        <w:rPr>
          <w:rFonts w:hint="eastAsia"/>
        </w:rPr>
        <w:t>HTE</w:t>
      </w:r>
      <w:r w:rsidR="00C5496A">
        <w:t>_t</w:t>
      </w:r>
      <w:r w:rsidR="008D3D5C">
        <w:rPr>
          <w:rFonts w:hint="eastAsia"/>
        </w:rPr>
        <w:t>表示</w:t>
      </w:r>
      <w:r w:rsidR="0075588C">
        <w:rPr>
          <w:rFonts w:hint="eastAsia"/>
        </w:rPr>
        <w:t>高温事件</w:t>
      </w:r>
      <w:r w:rsidR="00807C43">
        <w:rPr>
          <w:rFonts w:hint="eastAsia"/>
        </w:rPr>
        <w:t>，</w:t>
      </w:r>
      <w:r w:rsidR="00807C43">
        <w:rPr>
          <w:rFonts w:hint="eastAsia"/>
        </w:rPr>
        <w:t>HTI</w:t>
      </w:r>
      <w:r w:rsidR="00807C43">
        <w:rPr>
          <w:rFonts w:hint="eastAsia"/>
        </w:rPr>
        <w:t>表示高温热害指数</w:t>
      </w:r>
      <w:r w:rsidR="00C5496A">
        <w:rPr>
          <w:rFonts w:hint="eastAsia"/>
        </w:rPr>
        <w:t>，</w:t>
      </w:r>
      <w:r w:rsidR="00C5496A">
        <w:rPr>
          <w:rFonts w:hint="eastAsia"/>
        </w:rPr>
        <w:t>i</w:t>
      </w:r>
      <w:r w:rsidR="00C5496A">
        <w:rPr>
          <w:rFonts w:hint="eastAsia"/>
        </w:rPr>
        <w:t>表示开始时间，</w:t>
      </w:r>
      <w:r w:rsidR="00C5496A">
        <w:rPr>
          <w:rFonts w:hint="eastAsia"/>
        </w:rPr>
        <w:t>j</w:t>
      </w:r>
      <w:r w:rsidR="00C5496A">
        <w:rPr>
          <w:rFonts w:hint="eastAsia"/>
        </w:rPr>
        <w:t>表示结束时间</w:t>
      </w:r>
      <w:r w:rsidR="00807C43">
        <w:rPr>
          <w:rFonts w:hint="eastAsia"/>
        </w:rPr>
        <w:t>。</w:t>
      </w:r>
    </w:p>
    <w:p w14:paraId="073EB723" w14:textId="6AF74F48" w:rsidR="00855218" w:rsidRDefault="00C12ED1">
      <w:pPr>
        <w:ind w:firstLine="480"/>
      </w:pPr>
      <w:bookmarkStart w:id="91" w:name="阴雨寡照指数设计"/>
      <w:r>
        <w:t>3</w:t>
      </w:r>
      <w:r w:rsidR="002D74DE">
        <w:t>.</w:t>
      </w:r>
      <w:r>
        <w:t xml:space="preserve"> </w:t>
      </w:r>
      <w:r>
        <w:t>阴雨寡照指数设计</w:t>
      </w:r>
      <w:bookmarkEnd w:id="91"/>
    </w:p>
    <w:p w14:paraId="073EB729" w14:textId="311B32B5" w:rsidR="00855218" w:rsidRDefault="00C12ED1">
      <w:pPr>
        <w:ind w:firstLine="480"/>
      </w:pPr>
      <w:r>
        <w:t>玉米拔节</w:t>
      </w:r>
      <w:r>
        <w:t xml:space="preserve">- </w:t>
      </w:r>
      <w:r>
        <w:t>抽穗期阴雨寡照指数</w:t>
      </w:r>
      <w:r>
        <w:t>(RSI)</w:t>
      </w:r>
      <w:r>
        <w:t>。阴雨寡照通过影响光合作用</w:t>
      </w:r>
      <w:r w:rsidR="00F05B4D">
        <w:rPr>
          <w:rFonts w:hint="eastAsia"/>
        </w:rPr>
        <w:t>，</w:t>
      </w:r>
      <w:r w:rsidR="002F4262">
        <w:rPr>
          <w:rFonts w:hint="eastAsia"/>
        </w:rPr>
        <w:t>阻碍了玉米营养物质的积累，</w:t>
      </w:r>
      <w:r w:rsidR="006F02CB">
        <w:rPr>
          <w:rFonts w:hint="eastAsia"/>
        </w:rPr>
        <w:t>加剧了</w:t>
      </w:r>
      <w:r w:rsidR="00722AA1">
        <w:rPr>
          <w:rFonts w:hint="eastAsia"/>
        </w:rPr>
        <w:t>茎叶衰老</w:t>
      </w:r>
      <w:r w:rsidR="00094D25">
        <w:rPr>
          <w:rFonts w:hint="eastAsia"/>
        </w:rPr>
        <w:t>（王群等，</w:t>
      </w:r>
      <w:r w:rsidR="00094D25">
        <w:rPr>
          <w:rFonts w:hint="eastAsia"/>
        </w:rPr>
        <w:t>2</w:t>
      </w:r>
      <w:r w:rsidR="00094D25">
        <w:t>019</w:t>
      </w:r>
      <w:r w:rsidR="00094D25">
        <w:rPr>
          <w:rFonts w:hint="eastAsia"/>
        </w:rPr>
        <w:t>）</w:t>
      </w:r>
      <w:r w:rsidR="00722AA1">
        <w:rPr>
          <w:rFonts w:hint="eastAsia"/>
        </w:rPr>
        <w:t>，</w:t>
      </w:r>
      <w:r>
        <w:t>造成植株空秆而减产。若拔节</w:t>
      </w:r>
      <w:r>
        <w:t>-</w:t>
      </w:r>
      <w:r>
        <w:t>抽穗期实际阴雨寡照天数</w:t>
      </w:r>
      <w:r>
        <w:t>(rsd)</w:t>
      </w:r>
      <w:r>
        <w:t>达到</w:t>
      </w:r>
      <w:r w:rsidR="008F7DC3">
        <w:rPr>
          <w:rFonts w:hint="eastAsia"/>
        </w:rPr>
        <w:t>8</w:t>
      </w:r>
      <w:r>
        <w:t>天以上，启动指数触发值。</w:t>
      </w:r>
    </w:p>
    <w:p w14:paraId="3A389D28" w14:textId="5AEC62D7" w:rsidR="002F6A00" w:rsidRDefault="002F6A00" w:rsidP="002F6A00">
      <w:pPr>
        <w:pStyle w:val="MTDisplayEquation"/>
      </w:pPr>
      <w:r>
        <w:tab/>
      </w:r>
      <w:r w:rsidR="00C70CDD" w:rsidRPr="002F6A00">
        <w:rPr>
          <w:noProof/>
          <w:position w:val="-70"/>
        </w:rPr>
        <w:object w:dxaOrig="3580" w:dyaOrig="1520" w14:anchorId="64A497C8">
          <v:shape id="_x0000_i1027" type="#_x0000_t75" style="width:177.85pt;height:76.85pt" o:ole="">
            <v:imagedata r:id="rId11" o:title=""/>
          </v:shape>
          <o:OLEObject Type="Embed" ProgID="Equation.DSMT4" ShapeID="_x0000_i1027" DrawAspect="Content" ObjectID="_1670591009"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30CB0">
          <w:rPr>
            <w:noProof/>
          </w:rPr>
          <w:instrText>3</w:instrText>
        </w:r>
      </w:fldSimple>
      <w:r>
        <w:instrText>)</w:instrText>
      </w:r>
      <w:r>
        <w:fldChar w:fldCharType="end"/>
      </w:r>
    </w:p>
    <w:p w14:paraId="607FB2D5" w14:textId="397D6A1C" w:rsidR="002F0128" w:rsidRDefault="002F0128" w:rsidP="002F0128">
      <w:pPr>
        <w:ind w:firstLine="480"/>
      </w:pPr>
      <w:r>
        <w:rPr>
          <w:rFonts w:hint="eastAsia"/>
        </w:rPr>
        <w:t>式中，</w:t>
      </w:r>
      <w:r>
        <w:rPr>
          <w:rFonts w:hint="eastAsia"/>
        </w:rPr>
        <w:t>ssd</w:t>
      </w:r>
      <w:r>
        <w:t>_t</w:t>
      </w:r>
      <w:r>
        <w:rPr>
          <w:rFonts w:hint="eastAsia"/>
        </w:rPr>
        <w:t>表示</w:t>
      </w:r>
      <w:r w:rsidR="000A285D">
        <w:rPr>
          <w:rFonts w:hint="eastAsia"/>
        </w:rPr>
        <w:t>每日日照时数，</w:t>
      </w:r>
      <w:r w:rsidR="008C1FCF">
        <w:rPr>
          <w:rFonts w:hint="eastAsia"/>
        </w:rPr>
        <w:t>ssd</w:t>
      </w:r>
      <w:r w:rsidR="008C1FCF">
        <w:t>_trigger</w:t>
      </w:r>
      <w:r w:rsidR="00017292">
        <w:rPr>
          <w:rFonts w:hint="eastAsia"/>
        </w:rPr>
        <w:t>表示</w:t>
      </w:r>
      <w:r w:rsidR="000C3F18">
        <w:rPr>
          <w:rFonts w:hint="eastAsia"/>
        </w:rPr>
        <w:t>阴雨寡照触发值，</w:t>
      </w:r>
      <w:r w:rsidR="000C3F18">
        <w:rPr>
          <w:rFonts w:hint="eastAsia"/>
        </w:rPr>
        <w:t>RSD</w:t>
      </w:r>
      <w:r w:rsidR="000C3F18">
        <w:t>_t</w:t>
      </w:r>
      <w:r w:rsidR="000C3F18">
        <w:rPr>
          <w:rFonts w:hint="eastAsia"/>
        </w:rPr>
        <w:t>表示阴雨寡照日</w:t>
      </w:r>
      <w:r w:rsidR="00BB1206">
        <w:rPr>
          <w:rFonts w:hint="eastAsia"/>
        </w:rPr>
        <w:t>，</w:t>
      </w:r>
      <w:r w:rsidR="00BB1206">
        <w:rPr>
          <w:rFonts w:hint="eastAsia"/>
        </w:rPr>
        <w:t>RSI</w:t>
      </w:r>
      <w:r w:rsidR="00BB1206">
        <w:rPr>
          <w:rFonts w:hint="eastAsia"/>
        </w:rPr>
        <w:t>表示阴雨寡照指数</w:t>
      </w:r>
      <w:r w:rsidR="00A84448">
        <w:rPr>
          <w:rFonts w:hint="eastAsia"/>
        </w:rPr>
        <w:t>，</w:t>
      </w:r>
      <w:r w:rsidR="00A84448">
        <w:rPr>
          <w:rFonts w:hint="eastAsia"/>
        </w:rPr>
        <w:t>i</w:t>
      </w:r>
      <w:r w:rsidR="00A84448">
        <w:rPr>
          <w:rFonts w:hint="eastAsia"/>
        </w:rPr>
        <w:t>表示开始时间，</w:t>
      </w:r>
      <w:r w:rsidR="00A84448">
        <w:rPr>
          <w:rFonts w:hint="eastAsia"/>
        </w:rPr>
        <w:t>j</w:t>
      </w:r>
      <w:r w:rsidR="00A84448">
        <w:rPr>
          <w:rFonts w:hint="eastAsia"/>
        </w:rPr>
        <w:t>表示结束时间。</w:t>
      </w:r>
    </w:p>
    <w:p w14:paraId="073EB730" w14:textId="35C6D232" w:rsidR="00855218" w:rsidRDefault="00C12ED1">
      <w:pPr>
        <w:ind w:firstLine="480"/>
      </w:pPr>
      <w:bookmarkStart w:id="92" w:name="风雨倒伏致灾因子设计"/>
      <w:r>
        <w:t xml:space="preserve">4 </w:t>
      </w:r>
      <w:r>
        <w:t>风雨倒伏致灾因子设计</w:t>
      </w:r>
      <w:bookmarkEnd w:id="92"/>
    </w:p>
    <w:p w14:paraId="09EF0933" w14:textId="1FA0D19F" w:rsidR="002E0874" w:rsidRDefault="004F037C" w:rsidP="002E0874">
      <w:pPr>
        <w:ind w:firstLine="480"/>
      </w:pPr>
      <w:r>
        <w:rPr>
          <w:rFonts w:hint="eastAsia"/>
        </w:rPr>
        <w:t>“</w:t>
      </w:r>
      <w:r w:rsidR="002E0874">
        <w:t>风</w:t>
      </w:r>
      <w:r w:rsidR="002E0874">
        <w:t>+</w:t>
      </w:r>
      <w:r w:rsidR="002E0874">
        <w:t>雨</w:t>
      </w:r>
      <w:r>
        <w:rPr>
          <w:rFonts w:hint="eastAsia"/>
        </w:rPr>
        <w:t>”</w:t>
      </w:r>
      <w:r w:rsidR="002E0874">
        <w:t>倒伏共生性指数</w:t>
      </w:r>
      <w:r w:rsidR="002E0874">
        <w:t>(WFI)</w:t>
      </w:r>
      <w:r w:rsidR="002E0874">
        <w:t>。</w:t>
      </w:r>
      <w:r w:rsidR="002E0874">
        <w:rPr>
          <w:rFonts w:hint="eastAsia"/>
        </w:rPr>
        <w:t>开花授粉期和乳熟期</w:t>
      </w:r>
      <w:r w:rsidR="002E0874">
        <w:t>的风雨</w:t>
      </w:r>
      <w:r w:rsidR="009F7146">
        <w:rPr>
          <w:rFonts w:hint="eastAsia"/>
        </w:rPr>
        <w:t>可能导致玉米</w:t>
      </w:r>
      <w:r w:rsidR="009F045B">
        <w:rPr>
          <w:rFonts w:hint="eastAsia"/>
        </w:rPr>
        <w:t>倒伏，</w:t>
      </w:r>
      <w:r w:rsidR="000710AE">
        <w:rPr>
          <w:rFonts w:hint="eastAsia"/>
        </w:rPr>
        <w:t>对玉米的影响主要有</w:t>
      </w:r>
      <w:r w:rsidR="00915288">
        <w:rPr>
          <w:rFonts w:hint="eastAsia"/>
        </w:rPr>
        <w:t>两</w:t>
      </w:r>
      <w:r w:rsidR="000710AE">
        <w:rPr>
          <w:rFonts w:hint="eastAsia"/>
        </w:rPr>
        <w:t>方面</w:t>
      </w:r>
      <w:r w:rsidR="00851777">
        <w:rPr>
          <w:rFonts w:hint="eastAsia"/>
        </w:rPr>
        <w:t>。</w:t>
      </w:r>
      <w:r w:rsidR="009E03E5">
        <w:rPr>
          <w:rFonts w:hint="eastAsia"/>
        </w:rPr>
        <w:t>第一</w:t>
      </w:r>
      <w:r w:rsidR="00F679F3">
        <w:rPr>
          <w:rFonts w:hint="eastAsia"/>
        </w:rPr>
        <w:t>，</w:t>
      </w:r>
      <w:r w:rsidR="007C7D4A">
        <w:rPr>
          <w:rFonts w:hint="eastAsia"/>
        </w:rPr>
        <w:t>玉米</w:t>
      </w:r>
      <w:r w:rsidR="00C366F1">
        <w:rPr>
          <w:rFonts w:hint="eastAsia"/>
        </w:rPr>
        <w:t>叶片</w:t>
      </w:r>
      <w:r w:rsidR="007C7D4A">
        <w:rPr>
          <w:rFonts w:hint="eastAsia"/>
        </w:rPr>
        <w:t>空间</w:t>
      </w:r>
      <w:r w:rsidR="00992D75">
        <w:rPr>
          <w:rFonts w:hint="eastAsia"/>
        </w:rPr>
        <w:t>分布被打乱，降低了玉米光合作用效率</w:t>
      </w:r>
      <w:r w:rsidR="0040223B">
        <w:rPr>
          <w:rFonts w:hint="eastAsia"/>
        </w:rPr>
        <w:t>(</w:t>
      </w:r>
      <w:r w:rsidR="00831862">
        <w:rPr>
          <w:rFonts w:hint="eastAsia"/>
        </w:rPr>
        <w:t>袁公选等，</w:t>
      </w:r>
      <w:r w:rsidR="00831862">
        <w:rPr>
          <w:rFonts w:hint="eastAsia"/>
        </w:rPr>
        <w:t>1</w:t>
      </w:r>
      <w:r w:rsidR="00831862">
        <w:t>999</w:t>
      </w:r>
      <w:r w:rsidR="0040223B">
        <w:t>)</w:t>
      </w:r>
      <w:r w:rsidR="00915288">
        <w:rPr>
          <w:rFonts w:hint="eastAsia"/>
        </w:rPr>
        <w:t>。</w:t>
      </w:r>
      <w:r w:rsidR="009E03E5">
        <w:rPr>
          <w:rFonts w:hint="eastAsia"/>
        </w:rPr>
        <w:t>第二</w:t>
      </w:r>
      <w:r w:rsidR="00F679F3">
        <w:rPr>
          <w:rFonts w:hint="eastAsia"/>
        </w:rPr>
        <w:t>，</w:t>
      </w:r>
      <w:r w:rsidR="009E03E5">
        <w:rPr>
          <w:rFonts w:hint="eastAsia"/>
        </w:rPr>
        <w:t>倒伏后玉米茎秆被折断，</w:t>
      </w:r>
      <w:r w:rsidR="009F045B">
        <w:rPr>
          <w:rFonts w:hint="eastAsia"/>
        </w:rPr>
        <w:t>影响</w:t>
      </w:r>
      <w:r w:rsidR="002E0874">
        <w:t>营养物质传输导致穗粒数与粒重的降低而减产。当开花授粉期和乳熟期日最高风速</w:t>
      </w:r>
      <w:r w:rsidR="002B170D">
        <w:rPr>
          <w:rFonts w:hint="eastAsia"/>
        </w:rPr>
        <w:t>达到一定程度</w:t>
      </w:r>
      <w:r w:rsidR="002E0874">
        <w:t>，并且在达到风力等级当日以及前两日的日均降雨量</w:t>
      </w:r>
      <w:r w:rsidR="002B170D">
        <w:rPr>
          <w:rFonts w:hint="eastAsia"/>
        </w:rPr>
        <w:t>超过一定程度</w:t>
      </w:r>
      <w:r w:rsidR="002E0874">
        <w:t>，则启动指数触发值。</w:t>
      </w:r>
    </w:p>
    <w:p w14:paraId="3240B1D6" w14:textId="2B10DB1D" w:rsidR="002E0874" w:rsidRDefault="006838E1" w:rsidP="006838E1">
      <w:pPr>
        <w:pStyle w:val="MTDisplayEquation"/>
      </w:pPr>
      <w:r>
        <w:tab/>
      </w:r>
      <w:r w:rsidR="009234A8" w:rsidRPr="006838E1">
        <w:rPr>
          <w:noProof/>
          <w:position w:val="-28"/>
        </w:rPr>
        <w:object w:dxaOrig="8020" w:dyaOrig="680" w14:anchorId="0DDF0B9B">
          <v:shape id="_x0000_i1028" type="#_x0000_t75" style="width:401.35pt;height:34.95pt" o:ole="">
            <v:imagedata r:id="rId13" o:title=""/>
          </v:shape>
          <o:OLEObject Type="Embed" ProgID="Equation.DSMT4" ShapeID="_x0000_i1028" DrawAspect="Content" ObjectID="_1670591010"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30CB0">
          <w:rPr>
            <w:noProof/>
          </w:rPr>
          <w:instrText>4</w:instrText>
        </w:r>
      </w:fldSimple>
      <w:r>
        <w:instrText>)</w:instrText>
      </w:r>
      <w:r>
        <w:fldChar w:fldCharType="end"/>
      </w:r>
    </w:p>
    <w:p w14:paraId="114C10A2" w14:textId="477B5315" w:rsidR="00A17DB7" w:rsidRPr="00A17DB7" w:rsidRDefault="009422D1" w:rsidP="009422D1">
      <w:pPr>
        <w:pStyle w:val="MTDisplayEquation"/>
      </w:pPr>
      <w:r>
        <w:tab/>
      </w:r>
      <w:r w:rsidRPr="009422D1">
        <w:rPr>
          <w:position w:val="-4"/>
        </w:rPr>
        <w:object w:dxaOrig="180" w:dyaOrig="279" w14:anchorId="1F11E1D1">
          <v:shape id="_x0000_i1029" type="#_x0000_t75" style="width:8.6pt;height:14.5pt" o:ole="">
            <v:imagedata r:id="rId15" o:title=""/>
          </v:shape>
          <o:OLEObject Type="Embed" ProgID="Equation.DSMT4" ShapeID="_x0000_i1029" DrawAspect="Content" ObjectID="_1670591011"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30CB0">
          <w:rPr>
            <w:noProof/>
          </w:rPr>
          <w:instrText>5</w:instrText>
        </w:r>
      </w:fldSimple>
      <w:r>
        <w:instrText>)</w:instrText>
      </w:r>
      <w:r>
        <w:fldChar w:fldCharType="end"/>
      </w:r>
    </w:p>
    <w:p w14:paraId="073EB731" w14:textId="542124E5" w:rsidR="00855218" w:rsidRDefault="00EA2797" w:rsidP="00EA2797">
      <w:pPr>
        <w:pStyle w:val="20"/>
        <w:ind w:firstLine="480"/>
      </w:pPr>
      <w:bookmarkStart w:id="93" w:name="波动产量模型的建立"/>
      <w:r>
        <w:rPr>
          <w:rFonts w:hint="eastAsia"/>
        </w:rPr>
        <w:t>（</w:t>
      </w:r>
      <w:r w:rsidR="00B208A4">
        <w:rPr>
          <w:rFonts w:hint="eastAsia"/>
        </w:rPr>
        <w:t>三</w:t>
      </w:r>
      <w:r>
        <w:rPr>
          <w:rFonts w:hint="eastAsia"/>
        </w:rPr>
        <w:t>）</w:t>
      </w:r>
      <w:bookmarkEnd w:id="93"/>
      <w:r w:rsidR="000D7D00">
        <w:rPr>
          <w:rFonts w:hint="eastAsia"/>
        </w:rPr>
        <w:t>玉米</w:t>
      </w:r>
      <w:r w:rsidR="001F3FCE">
        <w:rPr>
          <w:rFonts w:hint="eastAsia"/>
        </w:rPr>
        <w:t>产量损失</w:t>
      </w:r>
      <w:r w:rsidR="0092163D">
        <w:rPr>
          <w:rFonts w:hint="eastAsia"/>
        </w:rPr>
        <w:t>数据</w:t>
      </w:r>
      <w:r w:rsidR="001F3FCE">
        <w:rPr>
          <w:rFonts w:hint="eastAsia"/>
        </w:rPr>
        <w:t>的估计</w:t>
      </w:r>
    </w:p>
    <w:p w14:paraId="073EB733" w14:textId="7E530A23" w:rsidR="00855218" w:rsidRDefault="00C12ED1" w:rsidP="00FE1FAE">
      <w:pPr>
        <w:ind w:firstLine="480"/>
      </w:pPr>
      <w:r>
        <w:t>影响农作物产量的因素包括社会因素</w:t>
      </w:r>
      <w:r w:rsidR="002823F8">
        <w:rPr>
          <w:rFonts w:hint="eastAsia"/>
        </w:rPr>
        <w:t>、</w:t>
      </w:r>
      <w:r>
        <w:t>自然因素</w:t>
      </w:r>
      <w:r w:rsidR="002823F8">
        <w:rPr>
          <w:rFonts w:hint="eastAsia"/>
        </w:rPr>
        <w:t>以及随机因素</w:t>
      </w:r>
      <w:r>
        <w:t>。在长期的农作物</w:t>
      </w:r>
      <w:r w:rsidR="003C33D6">
        <w:rPr>
          <w:rFonts w:hint="eastAsia"/>
        </w:rPr>
        <w:t>产量</w:t>
      </w:r>
      <w:r>
        <w:t>序列中，社会因素的影响表现在由于科技</w:t>
      </w:r>
      <w:r w:rsidR="003C33D6">
        <w:rPr>
          <w:rFonts w:hint="eastAsia"/>
        </w:rPr>
        <w:t>水平提升</w:t>
      </w:r>
      <w:r>
        <w:t>和</w:t>
      </w:r>
      <w:r w:rsidR="003C33D6">
        <w:rPr>
          <w:rFonts w:hint="eastAsia"/>
        </w:rPr>
        <w:t>要素</w:t>
      </w:r>
      <w:r>
        <w:t>投入加强所引起的生产力水平变化，在此基础上农作物产量</w:t>
      </w:r>
      <w:r w:rsidR="002823F8">
        <w:rPr>
          <w:rFonts w:hint="eastAsia"/>
        </w:rPr>
        <w:t>有逐步增加的趋势</w:t>
      </w:r>
      <w:r>
        <w:t>。另外自然因素中的气候变化也会在长期影响农作物的产量</w:t>
      </w:r>
      <w:r w:rsidR="003C33D6">
        <w:rPr>
          <w:rFonts w:hint="eastAsia"/>
        </w:rPr>
        <w:t>。</w:t>
      </w:r>
      <w:r>
        <w:t>把这种由生产力水平提高和气候变化引起的农作物产量的变化称为趋势产量。自然因素的影响主要表现在由于年际间自然条件的差异造成的农作物产量变化，而气象因素又是自然因素中的主要因素，因此将由气象因素引起的农作物产量变化称为气象产量。此外，由一些其它影响因素变动引起的农作物产量变化称为随机产量。即将作物的总产量分解为趋势产量、气象产量和随机产量</w:t>
      </w:r>
      <w:r w:rsidR="006D6CA1">
        <w:rPr>
          <w:rFonts w:hint="eastAsia"/>
        </w:rPr>
        <w:t>，它们之间的关系可以用式</w:t>
      </w:r>
      <w:r w:rsidR="00011D20">
        <w:rPr>
          <w:iCs/>
        </w:rPr>
        <w:fldChar w:fldCharType="begin"/>
      </w:r>
      <w:r w:rsidR="00011D20">
        <w:rPr>
          <w:iCs/>
        </w:rPr>
        <w:instrText xml:space="preserve"> </w:instrText>
      </w:r>
      <w:r w:rsidR="00011D20">
        <w:rPr>
          <w:rFonts w:hint="eastAsia"/>
          <w:iCs/>
        </w:rPr>
        <w:instrText>GOTOBUTTON ZEqnNum376495  \* MERGEFORMAT</w:instrText>
      </w:r>
      <w:r w:rsidR="00011D20">
        <w:rPr>
          <w:iCs/>
        </w:rPr>
        <w:instrText xml:space="preserve"> </w:instrText>
      </w:r>
      <w:r w:rsidR="00011D20">
        <w:rPr>
          <w:iCs/>
        </w:rPr>
        <w:fldChar w:fldCharType="begin"/>
      </w:r>
      <w:r w:rsidR="00011D20">
        <w:rPr>
          <w:iCs/>
        </w:rPr>
        <w:instrText xml:space="preserve"> REF ZEqnNum376495 \* Charformat \! \* MERGEFORMAT </w:instrText>
      </w:r>
      <w:r w:rsidR="00011D20">
        <w:rPr>
          <w:iCs/>
        </w:rPr>
        <w:fldChar w:fldCharType="separate"/>
      </w:r>
      <w:r w:rsidR="00D30CB0" w:rsidRPr="00D30CB0">
        <w:rPr>
          <w:iCs/>
        </w:rPr>
        <w:instrText>(6)</w:instrText>
      </w:r>
      <w:r w:rsidR="00011D20">
        <w:rPr>
          <w:iCs/>
        </w:rPr>
        <w:fldChar w:fldCharType="end"/>
      </w:r>
      <w:r w:rsidR="00011D20">
        <w:rPr>
          <w:iCs/>
        </w:rPr>
        <w:fldChar w:fldCharType="end"/>
      </w:r>
      <w:r w:rsidR="006D6CA1">
        <w:rPr>
          <w:rFonts w:hint="eastAsia"/>
        </w:rPr>
        <w:t>表示</w:t>
      </w:r>
      <w:r>
        <w:t>。</w:t>
      </w:r>
    </w:p>
    <w:p w14:paraId="4CD098B5" w14:textId="1AAA314E" w:rsidR="00FE1FAE" w:rsidRPr="00FE1FAE" w:rsidRDefault="00FE1FAE" w:rsidP="00FE1FAE">
      <w:pPr>
        <w:pStyle w:val="MTDisplayEquation"/>
      </w:pPr>
      <w:r>
        <w:tab/>
      </w:r>
      <w:r w:rsidR="008122B0" w:rsidRPr="00200B39">
        <w:rPr>
          <w:noProof/>
          <w:position w:val="-12"/>
        </w:rPr>
        <w:object w:dxaOrig="1420" w:dyaOrig="360" w14:anchorId="3D6A64A0">
          <v:shape id="_x0000_i1030" type="#_x0000_t75" style="width:71.45pt;height:19.35pt" o:ole="">
            <v:imagedata r:id="rId17" o:title=""/>
          </v:shape>
          <o:OLEObject Type="Embed" ProgID="Equation.DSMT4" ShapeID="_x0000_i1030" DrawAspect="Content" ObjectID="_1670591012"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4" w:name="ZEqnNum376495"/>
      <w:r>
        <w:instrText>(</w:instrText>
      </w:r>
      <w:fldSimple w:instr=" SEQ MTEqn \c \* Arabic \* MERGEFORMAT ">
        <w:r w:rsidR="00D30CB0">
          <w:rPr>
            <w:noProof/>
          </w:rPr>
          <w:instrText>6</w:instrText>
        </w:r>
      </w:fldSimple>
      <w:r>
        <w:instrText>)</w:instrText>
      </w:r>
      <w:bookmarkEnd w:id="94"/>
      <w:r>
        <w:fldChar w:fldCharType="end"/>
      </w:r>
    </w:p>
    <w:p w14:paraId="073EB734" w14:textId="5460BEE9" w:rsidR="00855218" w:rsidRDefault="00D32A85">
      <w:pPr>
        <w:ind w:firstLine="480"/>
      </w:pPr>
      <w:r>
        <w:rPr>
          <w:rFonts w:hint="eastAsia"/>
        </w:rPr>
        <w:t>公</w:t>
      </w:r>
      <w:r w:rsidR="00C12ED1">
        <w:t>式</w:t>
      </w:r>
      <w:r w:rsidR="00D10B6D">
        <w:rPr>
          <w:iCs/>
        </w:rPr>
        <w:fldChar w:fldCharType="begin"/>
      </w:r>
      <w:r w:rsidR="00D10B6D">
        <w:rPr>
          <w:iCs/>
        </w:rPr>
        <w:instrText xml:space="preserve"> </w:instrText>
      </w:r>
      <w:r w:rsidR="00D10B6D">
        <w:rPr>
          <w:rFonts w:hint="eastAsia"/>
          <w:iCs/>
        </w:rPr>
        <w:instrText>GOTOBUTTON ZEqnNum376495  \* MERGEFORMAT</w:instrText>
      </w:r>
      <w:r w:rsidR="00D10B6D">
        <w:rPr>
          <w:iCs/>
        </w:rPr>
        <w:instrText xml:space="preserve"> </w:instrText>
      </w:r>
      <w:r w:rsidR="00D10B6D">
        <w:rPr>
          <w:iCs/>
        </w:rPr>
        <w:fldChar w:fldCharType="begin"/>
      </w:r>
      <w:r w:rsidR="00D10B6D">
        <w:rPr>
          <w:iCs/>
        </w:rPr>
        <w:instrText xml:space="preserve"> REF ZEqnNum376495 \* Charformat \! \* MERGEFORMAT </w:instrText>
      </w:r>
      <w:r w:rsidR="00D10B6D">
        <w:rPr>
          <w:iCs/>
        </w:rPr>
        <w:fldChar w:fldCharType="separate"/>
      </w:r>
      <w:r w:rsidR="00D30CB0" w:rsidRPr="00D30CB0">
        <w:rPr>
          <w:iCs/>
        </w:rPr>
        <w:instrText>(6)</w:instrText>
      </w:r>
      <w:r w:rsidR="00D10B6D">
        <w:rPr>
          <w:iCs/>
        </w:rPr>
        <w:fldChar w:fldCharType="end"/>
      </w:r>
      <w:r w:rsidR="00D10B6D">
        <w:rPr>
          <w:iCs/>
        </w:rPr>
        <w:fldChar w:fldCharType="end"/>
      </w:r>
      <w:r w:rsidR="00C12ED1">
        <w:t>中。</w:t>
      </w:r>
      <w:r w:rsidR="008122B0" w:rsidRPr="00025957">
        <w:rPr>
          <w:noProof/>
          <w:position w:val="-4"/>
        </w:rPr>
        <w:object w:dxaOrig="220" w:dyaOrig="260" w14:anchorId="405E6A70">
          <v:shape id="_x0000_i1031" type="#_x0000_t75" style="width:11.3pt;height:13.95pt" o:ole="">
            <v:imagedata r:id="rId19" o:title=""/>
          </v:shape>
          <o:OLEObject Type="Embed" ProgID="Equation.DSMT4" ShapeID="_x0000_i1031" DrawAspect="Content" ObjectID="_1670591013" r:id="rId20"/>
        </w:object>
      </w:r>
      <w:r w:rsidR="00C12ED1">
        <w:t>表示实际产量，</w:t>
      </w:r>
      <w:r w:rsidR="008122B0" w:rsidRPr="005C7548">
        <w:rPr>
          <w:noProof/>
          <w:position w:val="-12"/>
        </w:rPr>
        <w:object w:dxaOrig="220" w:dyaOrig="360" w14:anchorId="41AB6993">
          <v:shape id="_x0000_i1032" type="#_x0000_t75" style="width:11.55pt;height:19.7pt" o:ole="">
            <v:imagedata r:id="rId21" o:title=""/>
          </v:shape>
          <o:OLEObject Type="Embed" ProgID="Equation.DSMT4" ShapeID="_x0000_i1032" DrawAspect="Content" ObjectID="_1670591014" r:id="rId22"/>
        </w:object>
      </w:r>
      <w:r w:rsidR="00C12ED1">
        <w:t>表示趋势产量，</w:t>
      </w:r>
      <w:r w:rsidR="008122B0" w:rsidRPr="005C7548">
        <w:rPr>
          <w:noProof/>
          <w:position w:val="-12"/>
        </w:rPr>
        <w:object w:dxaOrig="279" w:dyaOrig="360" w14:anchorId="570FE93E">
          <v:shape id="_x0000_i1033" type="#_x0000_t75" style="width:13.6pt;height:19.7pt" o:ole="">
            <v:imagedata r:id="rId23" o:title=""/>
          </v:shape>
          <o:OLEObject Type="Embed" ProgID="Equation.DSMT4" ShapeID="_x0000_i1033" DrawAspect="Content" ObjectID="_1670591015" r:id="rId24"/>
        </w:object>
      </w:r>
      <w:r w:rsidR="00C12ED1">
        <w:t>表示气象产量，</w:t>
      </w:r>
      <w:r w:rsidR="008122B0" w:rsidRPr="005C7548">
        <w:rPr>
          <w:noProof/>
          <w:position w:val="-6"/>
        </w:rPr>
        <w:object w:dxaOrig="200" w:dyaOrig="220" w14:anchorId="3C2A3290">
          <v:shape id="_x0000_i1034" type="#_x0000_t75" style="width:8.85pt;height:11.55pt" o:ole="">
            <v:imagedata r:id="rId25" o:title=""/>
          </v:shape>
          <o:OLEObject Type="Embed" ProgID="Equation.DSMT4" ShapeID="_x0000_i1034" DrawAspect="Content" ObjectID="_1670591016" r:id="rId26"/>
        </w:object>
      </w:r>
      <w:r w:rsidR="00C12ED1">
        <w:t>表示随机产量。</w:t>
      </w:r>
    </w:p>
    <w:p w14:paraId="073EB735" w14:textId="290DC979" w:rsidR="00855218" w:rsidRDefault="008122B0">
      <w:pPr>
        <w:ind w:firstLine="480"/>
      </w:pPr>
      <w:r w:rsidRPr="005C7548">
        <w:rPr>
          <w:noProof/>
          <w:position w:val="-12"/>
        </w:rPr>
        <w:object w:dxaOrig="220" w:dyaOrig="360" w14:anchorId="5D96E30F">
          <v:shape id="_x0000_i1035" type="#_x0000_t75" style="width:11.55pt;height:19.7pt" o:ole="">
            <v:imagedata r:id="rId27" o:title=""/>
          </v:shape>
          <o:OLEObject Type="Embed" ProgID="Equation.DSMT4" ShapeID="_x0000_i1035" DrawAspect="Content" ObjectID="_1670591017" r:id="rId28"/>
        </w:object>
      </w:r>
      <w:r w:rsidR="00C12ED1">
        <w:t>是一种长期稳定变动的均匀信号</w:t>
      </w:r>
      <w:r w:rsidR="002823F8">
        <w:rPr>
          <w:rFonts w:hint="eastAsia"/>
        </w:rPr>
        <w:t>，</w:t>
      </w:r>
      <w:r w:rsidRPr="005C7548">
        <w:rPr>
          <w:noProof/>
          <w:position w:val="-12"/>
        </w:rPr>
        <w:object w:dxaOrig="279" w:dyaOrig="360" w14:anchorId="4474D446">
          <v:shape id="_x0000_i1036" type="#_x0000_t75" style="width:13.6pt;height:19.7pt" o:ole="">
            <v:imagedata r:id="rId29" o:title=""/>
          </v:shape>
          <o:OLEObject Type="Embed" ProgID="Equation.DSMT4" ShapeID="_x0000_i1036" DrawAspect="Content" ObjectID="_1670591018" r:id="rId30"/>
        </w:object>
      </w:r>
      <w:r w:rsidR="00C12ED1">
        <w:t>与</w:t>
      </w:r>
      <w:r w:rsidR="00C12ED1">
        <w:t>ε</w:t>
      </w:r>
      <w:r w:rsidR="00C12ED1">
        <w:t>具有不确定性</w:t>
      </w:r>
      <w:r w:rsidR="00D53B1C">
        <w:rPr>
          <w:rFonts w:hint="eastAsia"/>
        </w:rPr>
        <w:t>，并且</w:t>
      </w:r>
      <w:r w:rsidR="00D53B1C">
        <w:t>ε</w:t>
      </w:r>
      <w:r w:rsidR="00D53B1C">
        <w:rPr>
          <w:rFonts w:hint="eastAsia"/>
        </w:rPr>
        <w:t>无法观测</w:t>
      </w:r>
      <w:r w:rsidR="00C12ED1">
        <w:t>。</w:t>
      </w:r>
      <w:r w:rsidR="00D53B1C">
        <w:rPr>
          <w:rFonts w:hint="eastAsia"/>
        </w:rPr>
        <w:t>所以</w:t>
      </w:r>
      <w:r w:rsidR="00C12ED1">
        <w:t>先对</w:t>
      </w:r>
      <w:r w:rsidRPr="005C7548">
        <w:rPr>
          <w:noProof/>
          <w:position w:val="-12"/>
        </w:rPr>
        <w:object w:dxaOrig="220" w:dyaOrig="360" w14:anchorId="4018B3AD">
          <v:shape id="_x0000_i1037" type="#_x0000_t75" style="width:11.55pt;height:19.7pt" o:ole="">
            <v:imagedata r:id="rId31" o:title=""/>
          </v:shape>
          <o:OLEObject Type="Embed" ProgID="Equation.DSMT4" ShapeID="_x0000_i1037" DrawAspect="Content" ObjectID="_1670591019" r:id="rId32"/>
        </w:object>
      </w:r>
      <w:r w:rsidR="00C12ED1">
        <w:t>进行拟合，然后通过</w:t>
      </w:r>
      <w:r w:rsidR="00C12ED1">
        <w:t>Y</w:t>
      </w:r>
      <w:r w:rsidR="00C12ED1">
        <w:t>与</w:t>
      </w:r>
      <w:r w:rsidRPr="005C7548">
        <w:rPr>
          <w:noProof/>
          <w:position w:val="-12"/>
        </w:rPr>
        <w:object w:dxaOrig="220" w:dyaOrig="360" w14:anchorId="0FDC2E91">
          <v:shape id="_x0000_i1038" type="#_x0000_t75" style="width:11.55pt;height:19.7pt" o:ole="">
            <v:imagedata r:id="rId33" o:title=""/>
          </v:shape>
          <o:OLEObject Type="Embed" ProgID="Equation.DSMT4" ShapeID="_x0000_i1038" DrawAspect="Content" ObjectID="_1670591020" r:id="rId34"/>
        </w:object>
      </w:r>
      <w:r w:rsidR="00C12ED1">
        <w:t>的差关系来求的</w:t>
      </w:r>
      <w:r w:rsidRPr="005C7548">
        <w:rPr>
          <w:noProof/>
          <w:position w:val="-12"/>
        </w:rPr>
        <w:object w:dxaOrig="220" w:dyaOrig="360" w14:anchorId="3B316B8B">
          <v:shape id="_x0000_i1039" type="#_x0000_t75" style="width:11.55pt;height:19.7pt" o:ole="">
            <v:imagedata r:id="rId35" o:title=""/>
          </v:shape>
          <o:OLEObject Type="Embed" ProgID="Equation.DSMT4" ShapeID="_x0000_i1039" DrawAspect="Content" ObjectID="_1670591021" r:id="rId36"/>
        </w:object>
      </w:r>
      <w:r w:rsidR="00C12ED1">
        <w:t>是分离气象产量最有效的方法</w:t>
      </w:r>
      <w:r w:rsidR="00414F76">
        <w:rPr>
          <w:rFonts w:hint="eastAsia"/>
        </w:rPr>
        <w:t>，如公式</w:t>
      </w:r>
      <w:r w:rsidR="008E64DA">
        <w:rPr>
          <w:iCs/>
        </w:rPr>
        <w:fldChar w:fldCharType="begin"/>
      </w:r>
      <w:r w:rsidR="008E64DA">
        <w:rPr>
          <w:iCs/>
        </w:rPr>
        <w:instrText xml:space="preserve"> </w:instrText>
      </w:r>
      <w:r w:rsidR="008E64DA">
        <w:rPr>
          <w:rFonts w:hint="eastAsia"/>
          <w:iCs/>
        </w:rPr>
        <w:instrText>GOTOBUTTON ZEqnNum963161  \* MERGEFORMAT</w:instrText>
      </w:r>
      <w:r w:rsidR="008E64DA">
        <w:rPr>
          <w:iCs/>
        </w:rPr>
        <w:instrText xml:space="preserve"> </w:instrText>
      </w:r>
      <w:r w:rsidR="008E64DA">
        <w:rPr>
          <w:iCs/>
        </w:rPr>
        <w:fldChar w:fldCharType="begin"/>
      </w:r>
      <w:r w:rsidR="008E64DA">
        <w:rPr>
          <w:iCs/>
        </w:rPr>
        <w:instrText xml:space="preserve"> REF ZEqnNum963161 \* Charformat \! \* MERGEFORMAT </w:instrText>
      </w:r>
      <w:r w:rsidR="008E64DA">
        <w:rPr>
          <w:iCs/>
        </w:rPr>
        <w:fldChar w:fldCharType="separate"/>
      </w:r>
      <w:r w:rsidR="00D30CB0" w:rsidRPr="00D30CB0">
        <w:rPr>
          <w:iCs/>
        </w:rPr>
        <w:instrText>(7)</w:instrText>
      </w:r>
      <w:r w:rsidR="008E64DA">
        <w:rPr>
          <w:iCs/>
        </w:rPr>
        <w:fldChar w:fldCharType="end"/>
      </w:r>
      <w:r w:rsidR="008E64DA">
        <w:rPr>
          <w:iCs/>
        </w:rPr>
        <w:fldChar w:fldCharType="end"/>
      </w:r>
      <w:r w:rsidR="00C12ED1">
        <w:t>。</w:t>
      </w:r>
    </w:p>
    <w:p w14:paraId="61F55A28" w14:textId="054E8F74" w:rsidR="00D53B1C" w:rsidRPr="008D02F9" w:rsidRDefault="00200B39" w:rsidP="00200B39">
      <w:pPr>
        <w:pStyle w:val="MTDisplayEquation"/>
      </w:pPr>
      <w:r>
        <w:tab/>
      </w:r>
      <w:r w:rsidR="008122B0" w:rsidRPr="00200B39">
        <w:rPr>
          <w:noProof/>
          <w:position w:val="-12"/>
        </w:rPr>
        <w:object w:dxaOrig="1080" w:dyaOrig="420" w14:anchorId="363854A9">
          <v:shape id="_x0000_i1040" type="#_x0000_t75" style="width:56.4pt;height:20.4pt" o:ole="">
            <v:imagedata r:id="rId37" o:title=""/>
          </v:shape>
          <o:OLEObject Type="Embed" ProgID="Equation.DSMT4" ShapeID="_x0000_i1040" DrawAspect="Content" ObjectID="_1670591022"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5" w:name="ZEqnNum963161"/>
      <w:r>
        <w:instrText>(</w:instrText>
      </w:r>
      <w:fldSimple w:instr=" SEQ MTEqn \c \* Arabic \* MERGEFORMAT ">
        <w:r w:rsidR="00D30CB0">
          <w:rPr>
            <w:noProof/>
          </w:rPr>
          <w:instrText>7</w:instrText>
        </w:r>
      </w:fldSimple>
      <w:r>
        <w:instrText>)</w:instrText>
      </w:r>
      <w:bookmarkEnd w:id="95"/>
      <w:r>
        <w:fldChar w:fldCharType="end"/>
      </w:r>
    </w:p>
    <w:p w14:paraId="073EB736" w14:textId="707117E6" w:rsidR="00855218" w:rsidRDefault="00C12ED1">
      <w:pPr>
        <w:ind w:firstLine="480"/>
      </w:pPr>
      <w:r>
        <w:t>在目前的趋势产量时间序列模型中主要移动平均模型、指数平滑模型、各种滤波模型、</w:t>
      </w:r>
      <w:r>
        <w:t>ARIMA</w:t>
      </w:r>
      <w:r>
        <w:t>模型、非参数平滑模型（</w:t>
      </w:r>
      <w:r>
        <w:t>LOWESS</w:t>
      </w:r>
      <w:r>
        <w:t>模型、</w:t>
      </w:r>
      <w:r>
        <w:t>GMA</w:t>
      </w:r>
      <w:r>
        <w:t>模型等）。</w:t>
      </w:r>
      <w:r w:rsidR="008F0884">
        <w:rPr>
          <w:rFonts w:hint="eastAsia"/>
        </w:rPr>
        <w:t>各种</w:t>
      </w:r>
      <w:r w:rsidR="0075606D">
        <w:t>方法</w:t>
      </w:r>
      <w:r w:rsidR="008F0884">
        <w:rPr>
          <w:rFonts w:hint="eastAsia"/>
        </w:rPr>
        <w:t>的基本思想</w:t>
      </w:r>
      <w:r w:rsidR="0075606D">
        <w:t>类似，都是通过技术方法得到一条平滑产量序列作为</w:t>
      </w:r>
      <w:r w:rsidR="0075606D" w:rsidRPr="005C7548">
        <w:rPr>
          <w:noProof/>
          <w:position w:val="-12"/>
        </w:rPr>
        <w:object w:dxaOrig="220" w:dyaOrig="360" w14:anchorId="4CF4BE09">
          <v:shape id="_x0000_i1041" type="#_x0000_t75" style="width:11.55pt;height:19.7pt" o:ole="">
            <v:imagedata r:id="rId39" o:title=""/>
          </v:shape>
          <o:OLEObject Type="Embed" ProgID="Equation.DSMT4" ShapeID="_x0000_i1041" DrawAspect="Content" ObjectID="_1670591023" r:id="rId40"/>
        </w:object>
      </w:r>
      <w:r w:rsidR="0075606D">
        <w:rPr>
          <w:rFonts w:hint="eastAsia"/>
        </w:rPr>
        <w:t>，然后做差得到</w:t>
      </w:r>
      <w:r w:rsidR="0075606D" w:rsidRPr="005C7548">
        <w:rPr>
          <w:noProof/>
          <w:position w:val="-12"/>
        </w:rPr>
        <w:object w:dxaOrig="279" w:dyaOrig="360" w14:anchorId="642B41CC">
          <v:shape id="_x0000_i1042" type="#_x0000_t75" style="width:13.6pt;height:19.7pt" o:ole="">
            <v:imagedata r:id="rId41" o:title=""/>
          </v:shape>
          <o:OLEObject Type="Embed" ProgID="Equation.DSMT4" ShapeID="_x0000_i1042" DrawAspect="Content" ObjectID="_1670591024" r:id="rId42"/>
        </w:object>
      </w:r>
      <w:r w:rsidR="0075606D">
        <w:t>。</w:t>
      </w:r>
      <w:r>
        <w:t xml:space="preserve">Mobarak </w:t>
      </w:r>
      <w:r w:rsidR="001F1E54">
        <w:rPr>
          <w:rFonts w:hint="eastAsia"/>
        </w:rPr>
        <w:t>&amp;</w:t>
      </w:r>
      <w:r>
        <w:t xml:space="preserve"> Rosenzweg(2013)</w:t>
      </w:r>
      <w:r>
        <w:t>使用</w:t>
      </w:r>
      <w:r w:rsidR="00A51AE5">
        <w:t>LOWES</w:t>
      </w:r>
      <w:r w:rsidR="00BB0BD7">
        <w:rPr>
          <w:rFonts w:hint="eastAsia"/>
        </w:rPr>
        <w:t>S</w:t>
      </w:r>
      <w:r w:rsidR="00A420DA">
        <w:rPr>
          <w:rFonts w:hint="eastAsia"/>
        </w:rPr>
        <w:t>（</w:t>
      </w:r>
      <w:r w:rsidR="000C0079" w:rsidRPr="000C0079">
        <w:t>Locally Weighted Scatterplot Smoothing</w:t>
      </w:r>
      <w:r w:rsidR="000C0079">
        <w:rPr>
          <w:rFonts w:hint="eastAsia"/>
        </w:rPr>
        <w:t>，局部加权散点平滑</w:t>
      </w:r>
      <w:r w:rsidR="00A420DA">
        <w:rPr>
          <w:rFonts w:hint="eastAsia"/>
        </w:rPr>
        <w:t>）</w:t>
      </w:r>
      <w:r>
        <w:t>模型对气象数据进行平滑</w:t>
      </w:r>
      <w:r w:rsidR="0075606D">
        <w:rPr>
          <w:rFonts w:hint="eastAsia"/>
        </w:rPr>
        <w:t>，</w:t>
      </w:r>
      <w:r>
        <w:t>最终得到的</w:t>
      </w:r>
      <w:r w:rsidR="008122B0" w:rsidRPr="00025957">
        <w:rPr>
          <w:noProof/>
          <w:position w:val="-4"/>
        </w:rPr>
        <w:object w:dxaOrig="220" w:dyaOrig="420" w14:anchorId="72ECFE2E">
          <v:shape id="_x0000_i1043" type="#_x0000_t75" style="width:11.55pt;height:20.4pt" o:ole="">
            <v:imagedata r:id="rId43" o:title=""/>
          </v:shape>
          <o:OLEObject Type="Embed" ProgID="Equation.DSMT4" ShapeID="_x0000_i1043" DrawAspect="Content" ObjectID="_1670591025" r:id="rId44"/>
        </w:object>
      </w:r>
      <w:r>
        <w:t>可作为趋势产量</w:t>
      </w:r>
      <w:r w:rsidR="008122B0" w:rsidRPr="005C7548">
        <w:rPr>
          <w:noProof/>
          <w:position w:val="-12"/>
        </w:rPr>
        <w:object w:dxaOrig="220" w:dyaOrig="360" w14:anchorId="7D074284">
          <v:shape id="_x0000_i1044" type="#_x0000_t75" style="width:11.55pt;height:19.7pt" o:ole="">
            <v:imagedata r:id="rId45" o:title=""/>
          </v:shape>
          <o:OLEObject Type="Embed" ProgID="Equation.DSMT4" ShapeID="_x0000_i1044" DrawAspect="Content" ObjectID="_1670591026" r:id="rId46"/>
        </w:object>
      </w:r>
      <w:r w:rsidR="008F0884">
        <w:rPr>
          <w:rFonts w:hint="eastAsia"/>
          <w:noProof/>
        </w:rPr>
        <w:t>，效果较好</w:t>
      </w:r>
      <w:r>
        <w:t>。</w:t>
      </w:r>
      <w:r w:rsidR="00D64AB3">
        <w:rPr>
          <w:rFonts w:hint="eastAsia"/>
        </w:rPr>
        <w:t>在</w:t>
      </w:r>
      <w:r w:rsidR="005D5FCB">
        <w:rPr>
          <w:rFonts w:hint="eastAsia"/>
        </w:rPr>
        <w:t>农业保险业务中，产量损失一般是</w:t>
      </w:r>
      <w:r w:rsidR="00B80E97">
        <w:rPr>
          <w:rFonts w:hint="eastAsia"/>
        </w:rPr>
        <w:t>使用成数损失法进行估计</w:t>
      </w:r>
      <w:r w:rsidR="00704B52">
        <w:rPr>
          <w:rFonts w:hint="eastAsia"/>
        </w:rPr>
        <w:t>，所以</w:t>
      </w:r>
      <w:r w:rsidR="009E38F3">
        <w:rPr>
          <w:rFonts w:hint="eastAsia"/>
        </w:rPr>
        <w:t>要以损失率作为费率厘定的依据。</w:t>
      </w:r>
      <w:r w:rsidR="00850BC3">
        <w:rPr>
          <w:rFonts w:hint="eastAsia"/>
        </w:rPr>
        <w:t>借鉴王克（</w:t>
      </w:r>
      <w:r w:rsidR="00850BC3">
        <w:rPr>
          <w:rFonts w:hint="eastAsia"/>
        </w:rPr>
        <w:t>2</w:t>
      </w:r>
      <w:r w:rsidR="00850BC3">
        <w:t>008</w:t>
      </w:r>
      <w:r w:rsidR="00850BC3">
        <w:rPr>
          <w:rFonts w:hint="eastAsia"/>
        </w:rPr>
        <w:t>），使用</w:t>
      </w:r>
      <w:r w:rsidR="005266DF">
        <w:rPr>
          <w:rFonts w:hint="eastAsia"/>
        </w:rPr>
        <w:t>RSV</w:t>
      </w:r>
      <w:r w:rsidR="005266DF">
        <w:rPr>
          <w:rFonts w:hint="eastAsia"/>
        </w:rPr>
        <w:t>（</w:t>
      </w:r>
      <w:r w:rsidR="005266DF">
        <w:rPr>
          <w:rFonts w:hint="eastAsia"/>
        </w:rPr>
        <w:t>Relative</w:t>
      </w:r>
      <w:r w:rsidR="005266DF">
        <w:t xml:space="preserve"> </w:t>
      </w:r>
      <w:r w:rsidR="005266DF">
        <w:rPr>
          <w:rFonts w:hint="eastAsia"/>
        </w:rPr>
        <w:t>Stochastic</w:t>
      </w:r>
      <w:r w:rsidR="005266DF">
        <w:t xml:space="preserve"> </w:t>
      </w:r>
      <w:r w:rsidR="005266DF" w:rsidRPr="005266DF">
        <w:t>Volatility</w:t>
      </w:r>
      <w:r w:rsidR="005C0055">
        <w:rPr>
          <w:rFonts w:hint="eastAsia"/>
        </w:rPr>
        <w:t>，相对随机波动率</w:t>
      </w:r>
      <w:r w:rsidR="005266DF">
        <w:rPr>
          <w:rFonts w:hint="eastAsia"/>
        </w:rPr>
        <w:t>）</w:t>
      </w:r>
      <w:r w:rsidR="00850BC3">
        <w:rPr>
          <w:rFonts w:hint="eastAsia"/>
        </w:rPr>
        <w:t>作为</w:t>
      </w:r>
      <w:r w:rsidR="00D43B9A">
        <w:rPr>
          <w:rFonts w:hint="eastAsia"/>
        </w:rPr>
        <w:t>最终</w:t>
      </w:r>
      <w:r w:rsidR="00E82C1D">
        <w:rPr>
          <w:rFonts w:hint="eastAsia"/>
        </w:rPr>
        <w:t>玉米</w:t>
      </w:r>
      <w:r w:rsidR="00D43B9A">
        <w:rPr>
          <w:rFonts w:hint="eastAsia"/>
        </w:rPr>
        <w:t>损失序列</w:t>
      </w:r>
      <w:r w:rsidR="006E270C">
        <w:rPr>
          <w:rFonts w:hint="eastAsia"/>
        </w:rPr>
        <w:t>。</w:t>
      </w:r>
    </w:p>
    <w:p w14:paraId="46275423" w14:textId="663534B8" w:rsidR="00D43B9A" w:rsidRPr="00E82C1D" w:rsidRDefault="0064098A" w:rsidP="0064098A">
      <w:pPr>
        <w:pStyle w:val="MTDisplayEquation"/>
      </w:pPr>
      <w:r>
        <w:tab/>
      </w:r>
      <w:r w:rsidR="008122B0" w:rsidRPr="0064098A">
        <w:rPr>
          <w:noProof/>
          <w:position w:val="-24"/>
        </w:rPr>
        <w:object w:dxaOrig="1040" w:dyaOrig="700" w14:anchorId="7DE9D6D1">
          <v:shape id="_x0000_i1045" type="#_x0000_t75" style="width:51.6pt;height:35.3pt" o:ole="">
            <v:imagedata r:id="rId47" o:title=""/>
          </v:shape>
          <o:OLEObject Type="Embed" ProgID="Equation.DSMT4" ShapeID="_x0000_i1045" DrawAspect="Content" ObjectID="_1670591027"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30CB0">
          <w:rPr>
            <w:noProof/>
          </w:rPr>
          <w:instrText>8</w:instrText>
        </w:r>
      </w:fldSimple>
      <w:r>
        <w:instrText>)</w:instrText>
      </w:r>
      <w:r>
        <w:fldChar w:fldCharType="end"/>
      </w:r>
    </w:p>
    <w:p w14:paraId="073EB742" w14:textId="7006157D" w:rsidR="00855218" w:rsidRDefault="00C12ED1" w:rsidP="00481C61">
      <w:pPr>
        <w:pStyle w:val="1"/>
      </w:pPr>
      <w:bookmarkStart w:id="96" w:name="气象指数参数的估计方法"/>
      <w:r>
        <w:t>气象指数参数的估计</w:t>
      </w:r>
      <w:bookmarkEnd w:id="96"/>
    </w:p>
    <w:p w14:paraId="497B2752" w14:textId="3528F9E4" w:rsidR="005800F5" w:rsidRDefault="0034772E" w:rsidP="005800F5">
      <w:pPr>
        <w:ind w:firstLine="480"/>
      </w:pPr>
      <w:r>
        <w:rPr>
          <w:rFonts w:hint="eastAsia"/>
        </w:rPr>
        <w:t>本文</w:t>
      </w:r>
      <w:r w:rsidR="005800F5">
        <w:t>选取</w:t>
      </w:r>
      <w:r w:rsidR="005800F5">
        <w:rPr>
          <w:rFonts w:hint="eastAsia"/>
        </w:rPr>
        <w:t>4</w:t>
      </w:r>
      <w:r w:rsidR="005800F5">
        <w:t>种气象因子指数构建玉米</w:t>
      </w:r>
      <w:r>
        <w:rPr>
          <w:rFonts w:hint="eastAsia"/>
        </w:rPr>
        <w:t>连续性与共生性</w:t>
      </w:r>
      <w:r w:rsidR="005800F5">
        <w:t>综合气象指数，并建立与波动产量的相关关系。</w:t>
      </w:r>
      <w:r w:rsidR="005800F5">
        <w:rPr>
          <w:rFonts w:hint="eastAsia"/>
        </w:rPr>
        <w:t>4</w:t>
      </w:r>
      <w:r w:rsidR="005800F5">
        <w:t>种气象因子指数设定的初始值</w:t>
      </w:r>
      <w:r w:rsidR="00B45DE7">
        <w:rPr>
          <w:rFonts w:hint="eastAsia"/>
        </w:rPr>
        <w:t>来自于经验或文献资料，与实际情况</w:t>
      </w:r>
      <w:r w:rsidR="005800F5">
        <w:t>可能会存在一定的设定偏差</w:t>
      </w:r>
      <w:r w:rsidR="00B45DE7">
        <w:rPr>
          <w:rFonts w:hint="eastAsia"/>
        </w:rPr>
        <w:t>，</w:t>
      </w:r>
      <w:r w:rsidR="005800F5">
        <w:t>因此需要利用</w:t>
      </w:r>
      <w:r w:rsidR="00FB509E">
        <w:rPr>
          <w:rFonts w:hint="eastAsia"/>
        </w:rPr>
        <w:t>准全面实验的方法</w:t>
      </w:r>
      <w:r w:rsidR="00235662">
        <w:rPr>
          <w:rFonts w:hint="eastAsia"/>
        </w:rPr>
        <w:t>选取最优</w:t>
      </w:r>
      <w:r w:rsidR="005800F5">
        <w:t>指数触发值。</w:t>
      </w:r>
      <w:r w:rsidR="00B7577E">
        <w:rPr>
          <w:rFonts w:hint="eastAsia"/>
        </w:rPr>
        <w:t>之所以称为“准全面实验”，是因为研究并非基于真实的</w:t>
      </w:r>
      <w:r w:rsidR="00EC200A">
        <w:rPr>
          <w:rFonts w:hint="eastAsia"/>
        </w:rPr>
        <w:t>田野</w:t>
      </w:r>
      <w:r w:rsidR="00B7577E">
        <w:rPr>
          <w:rFonts w:hint="eastAsia"/>
        </w:rPr>
        <w:t>试验，而是基于历史</w:t>
      </w:r>
      <w:r w:rsidR="00EC200A">
        <w:rPr>
          <w:rFonts w:hint="eastAsia"/>
        </w:rPr>
        <w:t>数据进行的模拟实验。</w:t>
      </w:r>
    </w:p>
    <w:p w14:paraId="14A063B0" w14:textId="5141259C" w:rsidR="005800F5" w:rsidRDefault="005800F5" w:rsidP="005800F5">
      <w:pPr>
        <w:ind w:firstLine="480"/>
      </w:pPr>
      <w:r>
        <w:t>具体步骤为：</w:t>
      </w:r>
      <w:r>
        <w:rPr>
          <w:rFonts w:ascii="宋体" w:hAnsi="宋体" w:cs="宋体" w:hint="eastAsia"/>
        </w:rPr>
        <w:t>①</w:t>
      </w:r>
      <w:r w:rsidR="007530F1">
        <w:rPr>
          <w:rFonts w:ascii="宋体" w:hAnsi="宋体" w:cs="宋体" w:hint="eastAsia"/>
        </w:rPr>
        <w:t>确定相关性评价依据</w:t>
      </w:r>
      <w:r w:rsidR="00376AEC">
        <w:rPr>
          <w:rFonts w:ascii="宋体" w:hAnsi="宋体" w:cs="宋体" w:hint="eastAsia"/>
        </w:rPr>
        <w:t>。②</w:t>
      </w:r>
      <w:r w:rsidR="00FE7EDC">
        <w:rPr>
          <w:rFonts w:ascii="宋体" w:hAnsi="宋体" w:cs="宋体" w:hint="eastAsia"/>
        </w:rPr>
        <w:t>确定要估计的参数与水平值个数③</w:t>
      </w:r>
      <w:r w:rsidR="002B744D">
        <w:rPr>
          <w:rFonts w:ascii="宋体" w:hAnsi="宋体" w:cs="宋体" w:hint="eastAsia"/>
        </w:rPr>
        <w:t>计算所有的</w:t>
      </w:r>
      <w:r w:rsidR="004008B0">
        <w:rPr>
          <w:rFonts w:ascii="宋体" w:hAnsi="宋体" w:cs="宋体" w:hint="eastAsia"/>
        </w:rPr>
        <w:t>参数、水平值组合，依据相关性指标选取最优组合。④加权求得</w:t>
      </w:r>
      <w:r w:rsidR="00752946">
        <w:rPr>
          <w:rFonts w:ascii="宋体" w:hAnsi="宋体" w:cs="宋体" w:hint="eastAsia"/>
        </w:rPr>
        <w:t>最终的综合指数。</w:t>
      </w:r>
    </w:p>
    <w:p w14:paraId="7B0C275D" w14:textId="687BA634" w:rsidR="00C55512" w:rsidRPr="00C55512" w:rsidRDefault="0092163D" w:rsidP="00C55512">
      <w:pPr>
        <w:ind w:firstLine="480"/>
      </w:pPr>
      <w:r>
        <w:rPr>
          <w:rFonts w:hint="eastAsia"/>
        </w:rPr>
        <w:t>（一）</w:t>
      </w:r>
      <w:r w:rsidR="00C55512">
        <w:rPr>
          <w:rFonts w:hint="eastAsia"/>
        </w:rPr>
        <w:t>参数的估计</w:t>
      </w:r>
      <w:r w:rsidR="00024D55">
        <w:rPr>
          <w:rFonts w:hint="eastAsia"/>
        </w:rPr>
        <w:t>与最优值</w:t>
      </w:r>
      <w:r w:rsidR="0068437A">
        <w:rPr>
          <w:rFonts w:hint="eastAsia"/>
        </w:rPr>
        <w:t>选取</w:t>
      </w:r>
      <w:r w:rsidR="00C55512">
        <w:rPr>
          <w:rFonts w:hint="eastAsia"/>
        </w:rPr>
        <w:t>方法</w:t>
      </w:r>
    </w:p>
    <w:p w14:paraId="073EB743" w14:textId="3C286190" w:rsidR="00855218" w:rsidRDefault="00C12ED1">
      <w:pPr>
        <w:ind w:firstLine="480"/>
      </w:pPr>
      <w:r>
        <w:t>以往的产品设计中，触发值一般基于农业生产经验，或者作物生理学的研究，例如</w:t>
      </w:r>
      <w:r w:rsidR="00411923" w:rsidRPr="00411923">
        <w:rPr>
          <w:rFonts w:hint="eastAsia"/>
        </w:rPr>
        <w:t>WOFOST</w:t>
      </w:r>
      <w:r w:rsidR="00336BB4">
        <w:rPr>
          <w:rFonts w:hint="eastAsia"/>
        </w:rPr>
        <w:t>（</w:t>
      </w:r>
      <w:r w:rsidR="00336BB4" w:rsidRPr="00336BB4">
        <w:rPr>
          <w:rFonts w:hint="eastAsia"/>
        </w:rPr>
        <w:t>潘海珠</w:t>
      </w:r>
      <w:r w:rsidR="00336BB4">
        <w:rPr>
          <w:rFonts w:hint="eastAsia"/>
        </w:rPr>
        <w:t>，</w:t>
      </w:r>
      <w:r w:rsidR="00336BB4">
        <w:rPr>
          <w:rFonts w:hint="eastAsia"/>
        </w:rPr>
        <w:t>2</w:t>
      </w:r>
      <w:r w:rsidR="00336BB4">
        <w:t>020</w:t>
      </w:r>
      <w:r w:rsidR="00336BB4">
        <w:rPr>
          <w:rFonts w:hint="eastAsia"/>
        </w:rPr>
        <w:t>）</w:t>
      </w:r>
      <w:r w:rsidR="00411923" w:rsidRPr="00411923">
        <w:rPr>
          <w:rFonts w:hint="eastAsia"/>
        </w:rPr>
        <w:t>、</w:t>
      </w:r>
      <w:r w:rsidR="00411923" w:rsidRPr="00411923">
        <w:rPr>
          <w:rFonts w:hint="eastAsia"/>
        </w:rPr>
        <w:t>ORYZA2000</w:t>
      </w:r>
      <w:r w:rsidR="00411923">
        <w:rPr>
          <w:rFonts w:hint="eastAsia"/>
        </w:rPr>
        <w:t>等</w:t>
      </w:r>
      <w:r>
        <w:t>作物生长模型。这些方法所确定的触发值，的确可以确立一个与产量损失相关的指数序列。但是这个触发值只是众多可行的触发值中的一个，它是否是最有仍缺少检验。另外，在相关性的检验上，以往的文献多采用</w:t>
      </w:r>
      <w:r>
        <w:t>t</w:t>
      </w:r>
      <w:r>
        <w:t>检验，但是</w:t>
      </w:r>
      <w:r>
        <w:t>t</w:t>
      </w:r>
      <w:r>
        <w:t>检验只能检验两个变量的均值是否有差异，这难以保证两个序列有较高的相关性。另外若采用</w:t>
      </w:r>
      <w:r w:rsidR="00AC05B4">
        <w:rPr>
          <w:rFonts w:hint="eastAsia"/>
        </w:rPr>
        <w:t>P</w:t>
      </w:r>
      <w:r>
        <w:t>erson</w:t>
      </w:r>
      <w:r>
        <w:t>相关系数，容易受到极端值的影响。经过多次试验，本文确定了使用</w:t>
      </w:r>
      <w:r w:rsidR="005800F5">
        <w:rPr>
          <w:rFonts w:hint="eastAsia"/>
        </w:rPr>
        <w:t>Kendall</w:t>
      </w:r>
      <w:r>
        <w:t>相关系数作为检验标准，从众多可能的触发值中选择最优触发值。</w:t>
      </w:r>
    </w:p>
    <w:p w14:paraId="073EB747" w14:textId="0E136611" w:rsidR="00855218" w:rsidRDefault="00E93EFC">
      <w:pPr>
        <w:ind w:firstLine="480"/>
      </w:pPr>
      <w:r>
        <w:rPr>
          <w:rFonts w:hint="eastAsia"/>
        </w:rPr>
        <w:t>Kendall</w:t>
      </w:r>
      <w:r w:rsidR="00C12ED1">
        <w:t>秩相关检验可以比较好地检验两个变量在序列上的一致性。</w:t>
      </w:r>
      <w:r w:rsidR="00703D74">
        <w:rPr>
          <w:rFonts w:hint="eastAsia"/>
        </w:rPr>
        <w:t>Kendall</w:t>
      </w:r>
      <w:r w:rsidR="00C12ED1">
        <w:t>秩相关检验的基本思想是：如果两个序列具有相关性，应该拥有同样的变化趋势。同一时期一个变量上升，另一变量应该随之上升；反之</w:t>
      </w:r>
      <w:r w:rsidR="00084E01">
        <w:rPr>
          <w:rFonts w:hint="eastAsia"/>
        </w:rPr>
        <w:t>，如果一个变量下降，</w:t>
      </w:r>
      <w:r w:rsidR="00D30CB0">
        <w:rPr>
          <w:rFonts w:hint="eastAsia"/>
        </w:rPr>
        <w:t>另一个变量也应随之下降</w:t>
      </w:r>
      <w:r w:rsidR="00FF647F">
        <w:rPr>
          <w:rFonts w:hint="eastAsia"/>
        </w:rPr>
        <w:t>（</w:t>
      </w:r>
      <w:r w:rsidR="00FF647F" w:rsidRPr="00FF647F">
        <w:t xml:space="preserve">Kendall and Gibbons </w:t>
      </w:r>
      <w:r w:rsidR="00FF647F">
        <w:rPr>
          <w:rFonts w:hint="eastAsia"/>
        </w:rPr>
        <w:t>，</w:t>
      </w:r>
      <w:r w:rsidR="00FF647F" w:rsidRPr="00FF647F">
        <w:t>1990</w:t>
      </w:r>
      <w:r w:rsidR="00FF647F">
        <w:rPr>
          <w:rFonts w:hint="eastAsia"/>
        </w:rPr>
        <w:t>）</w:t>
      </w:r>
      <w:r w:rsidR="00C12ED1">
        <w:t>。</w:t>
      </w:r>
      <w:r w:rsidR="00D30CB0">
        <w:rPr>
          <w:rFonts w:hint="eastAsia"/>
        </w:rPr>
        <w:t>具体计算公式如式</w:t>
      </w:r>
      <w:r w:rsidR="00D30CB0">
        <w:rPr>
          <w:iCs/>
        </w:rPr>
        <w:fldChar w:fldCharType="begin"/>
      </w:r>
      <w:r w:rsidR="00D30CB0">
        <w:rPr>
          <w:iCs/>
        </w:rPr>
        <w:instrText xml:space="preserve"> </w:instrText>
      </w:r>
      <w:r w:rsidR="00D30CB0">
        <w:rPr>
          <w:rFonts w:hint="eastAsia"/>
          <w:iCs/>
        </w:rPr>
        <w:instrText>GOTOBUTTON ZEqnNum257183  \* MERGEFORMAT</w:instrText>
      </w:r>
      <w:r w:rsidR="00D30CB0">
        <w:rPr>
          <w:iCs/>
        </w:rPr>
        <w:instrText xml:space="preserve"> </w:instrText>
      </w:r>
      <w:r w:rsidR="00D30CB0">
        <w:rPr>
          <w:iCs/>
        </w:rPr>
        <w:fldChar w:fldCharType="begin"/>
      </w:r>
      <w:r w:rsidR="00D30CB0">
        <w:rPr>
          <w:iCs/>
        </w:rPr>
        <w:instrText xml:space="preserve"> REF ZEqnNum257183 \* Charformat \! \* MERGEFORMAT </w:instrText>
      </w:r>
      <w:r w:rsidR="00D30CB0">
        <w:rPr>
          <w:iCs/>
        </w:rPr>
        <w:fldChar w:fldCharType="separate"/>
      </w:r>
      <w:r w:rsidR="00D30CB0" w:rsidRPr="00D30CB0">
        <w:rPr>
          <w:iCs/>
        </w:rPr>
        <w:instrText>(9)</w:instrText>
      </w:r>
      <w:r w:rsidR="00D30CB0">
        <w:rPr>
          <w:iCs/>
        </w:rPr>
        <w:fldChar w:fldCharType="end"/>
      </w:r>
      <w:r w:rsidR="00D30CB0">
        <w:rPr>
          <w:iCs/>
        </w:rPr>
        <w:fldChar w:fldCharType="end"/>
      </w:r>
      <w:r w:rsidR="00D30CB0">
        <w:rPr>
          <w:rFonts w:hint="eastAsia"/>
          <w:iCs/>
        </w:rPr>
        <w:t>所示。</w:t>
      </w:r>
    </w:p>
    <w:p w14:paraId="659EE369" w14:textId="0E024CDD" w:rsidR="00BC3CCD" w:rsidRDefault="00BC3CCD" w:rsidP="00BC3CCD">
      <w:pPr>
        <w:pStyle w:val="MTDisplayEquation"/>
      </w:pPr>
      <w:r>
        <w:tab/>
      </w:r>
      <w:r w:rsidR="008122B0" w:rsidRPr="0057591B">
        <w:rPr>
          <w:noProof/>
          <w:position w:val="-38"/>
        </w:rPr>
        <w:object w:dxaOrig="2400" w:dyaOrig="760" w14:anchorId="17632E1A">
          <v:shape id="_x0000_i1046" type="#_x0000_t75" style="width:120.25pt;height:37.35pt" o:ole="">
            <v:imagedata r:id="rId49" o:title=""/>
          </v:shape>
          <o:OLEObject Type="Embed" ProgID="Equation.DSMT4" ShapeID="_x0000_i1046" DrawAspect="Content" ObjectID="_1670591028"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7" w:name="ZEqnNum257183"/>
      <w:r>
        <w:instrText>(</w:instrText>
      </w:r>
      <w:fldSimple w:instr=" SEQ MTEqn \c \* Arabic \* MERGEFORMAT ">
        <w:r w:rsidR="00D30CB0">
          <w:rPr>
            <w:noProof/>
          </w:rPr>
          <w:instrText>9</w:instrText>
        </w:r>
      </w:fldSimple>
      <w:r>
        <w:instrText>)</w:instrText>
      </w:r>
      <w:bookmarkEnd w:id="97"/>
      <w:r>
        <w:fldChar w:fldCharType="end"/>
      </w:r>
    </w:p>
    <w:p w14:paraId="65C1CE60" w14:textId="0F23A2B8" w:rsidR="00231C9F" w:rsidRPr="00C0014C" w:rsidRDefault="005C7548" w:rsidP="005C7548">
      <w:pPr>
        <w:pStyle w:val="MTDisplayEquation"/>
        <w:rPr>
          <w:i/>
          <w:iCs/>
        </w:rPr>
      </w:pPr>
      <w:r>
        <w:tab/>
      </w:r>
      <w:r w:rsidR="008122B0" w:rsidRPr="005C7548">
        <w:rPr>
          <w:noProof/>
          <w:position w:val="-32"/>
        </w:rPr>
        <w:object w:dxaOrig="5179" w:dyaOrig="740" w14:anchorId="42D4DC94">
          <v:shape id="_x0000_i1047" type="#_x0000_t75" style="width:259.45pt;height:36.7pt" o:ole="">
            <v:imagedata r:id="rId51" o:title=""/>
          </v:shape>
          <o:OLEObject Type="Embed" ProgID="Equation.DSMT4" ShapeID="_x0000_i1047" DrawAspect="Content" ObjectID="_1670591029" r:id="rId52"/>
        </w:object>
      </w:r>
    </w:p>
    <w:p w14:paraId="7DED35AA" w14:textId="5251AE9A" w:rsidR="00C0014C" w:rsidRPr="00C55512" w:rsidRDefault="005C7548" w:rsidP="005C7548">
      <w:pPr>
        <w:pStyle w:val="MTDisplayEquation"/>
        <w:rPr>
          <w:i/>
        </w:rPr>
      </w:pPr>
      <w:r>
        <w:tab/>
      </w:r>
      <w:r w:rsidR="00344180" w:rsidRPr="00344180">
        <w:rPr>
          <w:position w:val="-12"/>
        </w:rPr>
        <w:object w:dxaOrig="279" w:dyaOrig="360" w14:anchorId="4A75D905">
          <v:shape id="_x0000_i1048" type="#_x0000_t75" style="width:14.25pt;height:18.35pt" o:ole="">
            <v:imagedata r:id="rId53" o:title=""/>
          </v:shape>
          <o:OLEObject Type="Embed" ProgID="Equation.DSMT4" ShapeID="_x0000_i1048" DrawAspect="Content" ObjectID="_1670591030" r:id="rId54"/>
        </w:object>
      </w:r>
      <w:r w:rsidR="00344180">
        <w:rPr>
          <w:rFonts w:hint="eastAsia"/>
        </w:rPr>
        <w:t>表示</w:t>
      </w:r>
      <w:r w:rsidR="00344180">
        <w:rPr>
          <w:rFonts w:hint="eastAsia"/>
        </w:rPr>
        <w:t>Kendall</w:t>
      </w:r>
      <w:r w:rsidR="00344180">
        <w:rPr>
          <w:rFonts w:hint="eastAsia"/>
        </w:rPr>
        <w:t>秩相关系数，</w:t>
      </w:r>
      <w:r w:rsidR="008122B0" w:rsidRPr="0089045D">
        <w:rPr>
          <w:noProof/>
          <w:position w:val="-12"/>
        </w:rPr>
        <w:object w:dxaOrig="260" w:dyaOrig="360" w14:anchorId="3B215FDC">
          <v:shape id="_x0000_i1049" type="#_x0000_t75" style="width:13.6pt;height:19.7pt" o:ole="">
            <v:imagedata r:id="rId55" o:title=""/>
          </v:shape>
          <o:OLEObject Type="Embed" ProgID="Equation.DSMT4" ShapeID="_x0000_i1049" DrawAspect="Content" ObjectID="_1670591031" r:id="rId56"/>
        </w:object>
      </w:r>
      <w:r w:rsidR="006032D9">
        <w:rPr>
          <w:rFonts w:hint="eastAsia"/>
        </w:rPr>
        <w:t>表示一致的配对数，</w:t>
      </w:r>
      <w:r w:rsidR="008122B0" w:rsidRPr="004B445E">
        <w:rPr>
          <w:noProof/>
          <w:position w:val="-12"/>
        </w:rPr>
        <w:object w:dxaOrig="300" w:dyaOrig="360" w14:anchorId="7B8C8BFC">
          <v:shape id="_x0000_i1050" type="#_x0000_t75" style="width:14.95pt;height:17.65pt" o:ole="">
            <v:imagedata r:id="rId57" o:title=""/>
          </v:shape>
          <o:OLEObject Type="Embed" ProgID="Equation.DSMT4" ShapeID="_x0000_i1050" DrawAspect="Content" ObjectID="_1670591032" r:id="rId58"/>
        </w:object>
      </w:r>
      <w:r w:rsidR="004B445E">
        <w:rPr>
          <w:rFonts w:hint="eastAsia"/>
        </w:rPr>
        <w:t>表示不一致的配对数</w:t>
      </w:r>
      <w:r w:rsidR="00826CA8">
        <w:rPr>
          <w:rFonts w:hint="eastAsia"/>
        </w:rPr>
        <w:t>。</w:t>
      </w:r>
      <w:r w:rsidR="008122B0" w:rsidRPr="000B04E4">
        <w:rPr>
          <w:noProof/>
          <w:position w:val="-12"/>
        </w:rPr>
        <w:object w:dxaOrig="300" w:dyaOrig="360" w14:anchorId="5C5335EC">
          <v:shape id="_x0000_i1051" type="#_x0000_t75" style="width:14.95pt;height:17.65pt" o:ole="">
            <v:imagedata r:id="rId59" o:title=""/>
          </v:shape>
          <o:OLEObject Type="Embed" ProgID="Equation.DSMT4" ShapeID="_x0000_i1051" DrawAspect="Content" ObjectID="_1670591033" r:id="rId60"/>
        </w:object>
      </w:r>
      <w:r w:rsidR="000B04E4">
        <w:rPr>
          <w:rFonts w:hint="eastAsia"/>
        </w:rPr>
        <w:t>和</w:t>
      </w:r>
      <w:r w:rsidR="008122B0" w:rsidRPr="004E211F">
        <w:rPr>
          <w:noProof/>
          <w:position w:val="-12"/>
        </w:rPr>
        <w:object w:dxaOrig="340" w:dyaOrig="360" w14:anchorId="768E72B1">
          <v:shape id="_x0000_i1052" type="#_x0000_t75" style="width:16.3pt;height:17.65pt" o:ole="">
            <v:imagedata r:id="rId61" o:title=""/>
          </v:shape>
          <o:OLEObject Type="Embed" ProgID="Equation.DSMT4" ShapeID="_x0000_i1052" DrawAspect="Content" ObjectID="_1670591034" r:id="rId62"/>
        </w:object>
      </w:r>
      <w:r w:rsidR="004E211F">
        <w:rPr>
          <w:rFonts w:hint="eastAsia"/>
        </w:rPr>
        <w:t>分别表示两个序列中结的个数。</w:t>
      </w:r>
      <w:r w:rsidR="008122B0" w:rsidRPr="003C5A52">
        <w:rPr>
          <w:noProof/>
          <w:position w:val="-12"/>
        </w:rPr>
        <w:object w:dxaOrig="180" w:dyaOrig="360" w14:anchorId="5536175E">
          <v:shape id="_x0000_i1053" type="#_x0000_t75" style="width:8.85pt;height:17.65pt" o:ole="">
            <v:imagedata r:id="rId63" o:title=""/>
          </v:shape>
          <o:OLEObject Type="Embed" ProgID="Equation.DSMT4" ShapeID="_x0000_i1053" DrawAspect="Content" ObjectID="_1670591035" r:id="rId64"/>
        </w:object>
      </w:r>
      <w:r w:rsidR="003C5A52">
        <w:rPr>
          <w:rFonts w:hint="eastAsia"/>
        </w:rPr>
        <w:t>和</w:t>
      </w:r>
      <w:r w:rsidR="008122B0" w:rsidRPr="003C5A52">
        <w:rPr>
          <w:noProof/>
          <w:position w:val="-14"/>
        </w:rPr>
        <w:object w:dxaOrig="260" w:dyaOrig="380" w14:anchorId="3A768858">
          <v:shape id="_x0000_i1054" type="#_x0000_t75" style="width:13.6pt;height:19.7pt" o:ole="">
            <v:imagedata r:id="rId65" o:title=""/>
          </v:shape>
          <o:OLEObject Type="Embed" ProgID="Equation.DSMT4" ShapeID="_x0000_i1054" DrawAspect="Content" ObjectID="_1670591036" r:id="rId66"/>
        </w:object>
      </w:r>
      <w:r w:rsidR="003C5A52">
        <w:rPr>
          <w:rFonts w:hint="eastAsia"/>
        </w:rPr>
        <w:t>分别表示两个序列中</w:t>
      </w:r>
      <w:r w:rsidR="006144E3">
        <w:rPr>
          <w:rFonts w:hint="eastAsia"/>
        </w:rPr>
        <w:t>每一个结的结长。</w:t>
      </w:r>
    </w:p>
    <w:p w14:paraId="6919E2C9" w14:textId="2081FC20" w:rsidR="00A8150C" w:rsidRDefault="00345818" w:rsidP="00A8150C">
      <w:pPr>
        <w:ind w:firstLine="480"/>
      </w:pPr>
      <w:r>
        <w:rPr>
          <w:rFonts w:hint="eastAsia"/>
          <w:iCs/>
        </w:rPr>
        <w:t>本文的思路是借鉴</w:t>
      </w:r>
      <w:r w:rsidR="009E7682">
        <w:rPr>
          <w:rFonts w:hint="eastAsia"/>
          <w:iCs/>
        </w:rPr>
        <w:t>自然实验中全面试验和正交试验的方法</w:t>
      </w:r>
      <w:r w:rsidR="00630B8B">
        <w:rPr>
          <w:rFonts w:hint="eastAsia"/>
          <w:iCs/>
        </w:rPr>
        <w:t>（于秀山，</w:t>
      </w:r>
      <w:r w:rsidR="00630B8B">
        <w:rPr>
          <w:rFonts w:hint="eastAsia"/>
          <w:iCs/>
        </w:rPr>
        <w:t>2</w:t>
      </w:r>
      <w:r w:rsidR="00630B8B">
        <w:rPr>
          <w:iCs/>
        </w:rPr>
        <w:t>004</w:t>
      </w:r>
      <w:r w:rsidR="00630B8B">
        <w:rPr>
          <w:rFonts w:hint="eastAsia"/>
          <w:iCs/>
        </w:rPr>
        <w:t>）</w:t>
      </w:r>
      <w:r w:rsidR="00063E2D">
        <w:rPr>
          <w:rFonts w:hint="eastAsia"/>
          <w:iCs/>
        </w:rPr>
        <w:t>。</w:t>
      </w:r>
      <w:r w:rsidR="00630B8B">
        <w:rPr>
          <w:rFonts w:hint="eastAsia"/>
          <w:iCs/>
        </w:rPr>
        <w:t>对于一个</w:t>
      </w:r>
      <w:r w:rsidR="00803A91">
        <w:rPr>
          <w:rFonts w:hint="eastAsia"/>
          <w:iCs/>
        </w:rPr>
        <w:t>有</w:t>
      </w:r>
      <w:r w:rsidR="00803A91" w:rsidRPr="00B14F39">
        <w:rPr>
          <w:rFonts w:hint="eastAsia"/>
          <w:i/>
        </w:rPr>
        <w:t>n</w:t>
      </w:r>
      <w:r w:rsidR="00803A91">
        <w:rPr>
          <w:rFonts w:hint="eastAsia"/>
          <w:iCs/>
        </w:rPr>
        <w:t>个参数</w:t>
      </w:r>
      <w:r w:rsidR="00630B8B">
        <w:rPr>
          <w:rFonts w:hint="eastAsia"/>
          <w:iCs/>
        </w:rPr>
        <w:t>气象指数，</w:t>
      </w:r>
      <w:r w:rsidR="007E5587">
        <w:rPr>
          <w:rFonts w:hint="eastAsia"/>
          <w:iCs/>
        </w:rPr>
        <w:t>对每个参数取</w:t>
      </w:r>
      <w:r w:rsidR="00803A91" w:rsidRPr="00B14F39">
        <w:rPr>
          <w:rFonts w:hint="eastAsia"/>
          <w:i/>
        </w:rPr>
        <w:t>m</w:t>
      </w:r>
      <w:r w:rsidR="00803A91">
        <w:rPr>
          <w:rFonts w:hint="eastAsia"/>
          <w:iCs/>
        </w:rPr>
        <w:t>个</w:t>
      </w:r>
      <w:r w:rsidR="00ED6BB5">
        <w:rPr>
          <w:rFonts w:hint="eastAsia"/>
          <w:iCs/>
        </w:rPr>
        <w:t>水平</w:t>
      </w:r>
      <w:r w:rsidR="007E5587">
        <w:rPr>
          <w:rFonts w:hint="eastAsia"/>
          <w:iCs/>
        </w:rPr>
        <w:t>进行试验，</w:t>
      </w:r>
      <w:r w:rsidR="00B14F39">
        <w:rPr>
          <w:rFonts w:hint="eastAsia"/>
          <w:iCs/>
        </w:rPr>
        <w:t>这样总共会有</w:t>
      </w:r>
      <w:r w:rsidR="008122B0" w:rsidRPr="005C7548">
        <w:rPr>
          <w:noProof/>
          <w:position w:val="-6"/>
        </w:rPr>
        <w:object w:dxaOrig="340" w:dyaOrig="320" w14:anchorId="09518738">
          <v:shape id="_x0000_i1055" type="#_x0000_t75" style="width:16.3pt;height:15.6pt" o:ole="">
            <v:imagedata r:id="rId67" o:title=""/>
          </v:shape>
          <o:OLEObject Type="Embed" ProgID="Equation.DSMT4" ShapeID="_x0000_i1055" DrawAspect="Content" ObjectID="_1670591037" r:id="rId68"/>
        </w:object>
      </w:r>
      <w:r w:rsidR="00E93EFC">
        <w:rPr>
          <w:rFonts w:hint="eastAsia"/>
          <w:iCs/>
        </w:rPr>
        <w:t>个试验结果，从中选取</w:t>
      </w:r>
      <w:r w:rsidR="002012B2">
        <w:rPr>
          <w:rFonts w:hint="eastAsia"/>
          <w:iCs/>
        </w:rPr>
        <w:t>Kendall</w:t>
      </w:r>
      <w:r w:rsidR="002012B2">
        <w:rPr>
          <w:rFonts w:hint="eastAsia"/>
          <w:iCs/>
        </w:rPr>
        <w:t>秩相关系数最高</w:t>
      </w:r>
      <w:r w:rsidR="00822882">
        <w:rPr>
          <w:rFonts w:hint="eastAsia"/>
          <w:iCs/>
        </w:rPr>
        <w:t>的结果，作为</w:t>
      </w:r>
      <w:r w:rsidR="005C6A7B">
        <w:rPr>
          <w:rFonts w:hint="eastAsia"/>
          <w:iCs/>
        </w:rPr>
        <w:t>气象指数的最优设计方案。</w:t>
      </w:r>
      <w:r w:rsidR="00E90A09">
        <w:rPr>
          <w:rFonts w:hint="eastAsia"/>
          <w:iCs/>
        </w:rPr>
        <w:t>在实际操作中，由于</w:t>
      </w:r>
      <w:r w:rsidR="002F50F6">
        <w:rPr>
          <w:rFonts w:hint="eastAsia"/>
          <w:iCs/>
        </w:rPr>
        <w:t>不同参数的取值范围不同</w:t>
      </w:r>
      <w:r w:rsidR="00BB06AD">
        <w:rPr>
          <w:rFonts w:hint="eastAsia"/>
          <w:iCs/>
        </w:rPr>
        <w:t>，每个参数的</w:t>
      </w:r>
      <w:r w:rsidR="00ED6BB5">
        <w:rPr>
          <w:rFonts w:hint="eastAsia"/>
          <w:iCs/>
        </w:rPr>
        <w:t>水平</w:t>
      </w:r>
      <w:r w:rsidR="00D7111B">
        <w:rPr>
          <w:rFonts w:hint="eastAsia"/>
          <w:iCs/>
        </w:rPr>
        <w:t>个数可能有所不同</w:t>
      </w:r>
      <w:r w:rsidR="00DE4651">
        <w:rPr>
          <w:rFonts w:hint="eastAsia"/>
          <w:iCs/>
        </w:rPr>
        <w:t>。</w:t>
      </w:r>
      <w:r w:rsidR="00A8150C">
        <w:rPr>
          <w:rFonts w:hint="eastAsia"/>
          <w:iCs/>
        </w:rPr>
        <w:t>针对每个</w:t>
      </w:r>
      <w:r w:rsidR="009C11E8">
        <w:rPr>
          <w:rFonts w:hint="eastAsia"/>
          <w:iCs/>
        </w:rPr>
        <w:t>气象指数</w:t>
      </w:r>
      <w:r w:rsidR="00A8150C">
        <w:t>理论区间内搜索相关性最高的触发值，使得产品设计更加精确。</w:t>
      </w:r>
    </w:p>
    <w:p w14:paraId="35B21046" w14:textId="416E6F9B" w:rsidR="009B51BD" w:rsidRDefault="00C7278F" w:rsidP="00A8150C">
      <w:pPr>
        <w:ind w:firstLine="480"/>
      </w:pPr>
      <w:r>
        <w:rPr>
          <w:rFonts w:hint="eastAsia"/>
        </w:rPr>
        <w:t>（二）</w:t>
      </w:r>
      <w:r w:rsidR="00092D25">
        <w:rPr>
          <w:rFonts w:hint="eastAsia"/>
        </w:rPr>
        <w:t>数据来源</w:t>
      </w:r>
    </w:p>
    <w:p w14:paraId="13F6683F" w14:textId="02A81785" w:rsidR="00A14338" w:rsidRDefault="00A95043" w:rsidP="00A8150C">
      <w:pPr>
        <w:ind w:firstLine="480"/>
      </w:pPr>
      <w:r>
        <w:rPr>
          <w:rFonts w:hint="eastAsia"/>
        </w:rPr>
        <w:t>本文选取山东省德州市陵城区为研究对象，其中气象数据来自中国气象数据网</w:t>
      </w:r>
      <w:r w:rsidR="004132F5">
        <w:rPr>
          <w:rFonts w:hint="eastAsia"/>
        </w:rPr>
        <w:t>地面资料日值数据集中陵城区气象站</w:t>
      </w:r>
      <w:r w:rsidR="00D33E4E">
        <w:rPr>
          <w:rFonts w:hint="eastAsia"/>
        </w:rPr>
        <w:t>，玉米产量数据来自《山东农村统计年鉴》</w:t>
      </w:r>
      <w:r w:rsidR="00F0550C">
        <w:rPr>
          <w:rFonts w:hint="eastAsia"/>
        </w:rPr>
        <w:t>与《德州统计年鉴》</w:t>
      </w:r>
    </w:p>
    <w:p w14:paraId="216AE366" w14:textId="68EEC4F9" w:rsidR="00414416" w:rsidRPr="00414416" w:rsidRDefault="00414416" w:rsidP="00414416">
      <w:pPr>
        <w:widowControl/>
        <w:spacing w:line="276" w:lineRule="auto"/>
        <w:ind w:firstLineChars="0" w:firstLine="0"/>
        <w:jc w:val="center"/>
        <w:rPr>
          <w:rFonts w:eastAsia="Times New Roman" w:cs="Times New Roman"/>
          <w:kern w:val="0"/>
          <w:sz w:val="22"/>
        </w:rPr>
      </w:pPr>
      <w:r w:rsidRPr="00414416">
        <w:rPr>
          <w:rFonts w:ascii="宋体" w:hAnsi="宋体" w:cs="宋体" w:hint="eastAsia"/>
          <w:kern w:val="0"/>
          <w:sz w:val="22"/>
        </w:rPr>
        <w:t>表</w:t>
      </w:r>
      <w:r w:rsidRPr="00414416">
        <w:rPr>
          <w:rFonts w:eastAsia="Times New Roman" w:cs="Times New Roman"/>
          <w:kern w:val="0"/>
          <w:sz w:val="22"/>
        </w:rPr>
        <w:t xml:space="preserve">1 </w:t>
      </w:r>
      <w:r w:rsidR="00B7215D">
        <w:rPr>
          <w:rFonts w:eastAsia="Times New Roman" w:cs="Times New Roman"/>
          <w:kern w:val="0"/>
          <w:sz w:val="22"/>
        </w:rPr>
        <w:t xml:space="preserve"> </w:t>
      </w:r>
      <w:r w:rsidR="00B7215D">
        <w:rPr>
          <w:rFonts w:ascii="宋体" w:hAnsi="宋体" w:cs="宋体" w:hint="eastAsia"/>
          <w:kern w:val="0"/>
          <w:sz w:val="22"/>
        </w:rPr>
        <w:t>相关变量</w:t>
      </w:r>
      <w:r w:rsidRPr="00414416">
        <w:rPr>
          <w:rFonts w:ascii="宋体" w:hAnsi="宋体" w:cs="宋体" w:hint="eastAsia"/>
          <w:kern w:val="0"/>
          <w:sz w:val="22"/>
        </w:rPr>
        <w:t>描述性统计</w:t>
      </w:r>
      <w:r w:rsidR="00B7215D">
        <w:rPr>
          <w:rFonts w:ascii="宋体" w:hAnsi="宋体" w:cs="宋体" w:hint="eastAsia"/>
          <w:kern w:val="0"/>
          <w:sz w:val="22"/>
        </w:rPr>
        <w:t>表</w:t>
      </w:r>
    </w:p>
    <w:tbl>
      <w:tblPr>
        <w:tblStyle w:val="ad"/>
        <w:tblW w:w="0" w:type="auto"/>
        <w:tblLook w:val="04A0" w:firstRow="1" w:lastRow="0" w:firstColumn="1" w:lastColumn="0" w:noHBand="0" w:noVBand="1"/>
      </w:tblPr>
      <w:tblGrid>
        <w:gridCol w:w="1831"/>
        <w:gridCol w:w="1146"/>
        <w:gridCol w:w="1418"/>
        <w:gridCol w:w="1134"/>
        <w:gridCol w:w="1134"/>
        <w:gridCol w:w="1120"/>
        <w:gridCol w:w="1287"/>
      </w:tblGrid>
      <w:tr w:rsidR="004E6D0C" w:rsidRPr="00414416" w14:paraId="05F04F1B" w14:textId="77777777" w:rsidTr="00E908C1">
        <w:trPr>
          <w:cnfStyle w:val="100000000000" w:firstRow="1" w:lastRow="0" w:firstColumn="0" w:lastColumn="0" w:oddVBand="0" w:evenVBand="0" w:oddHBand="0" w:evenHBand="0" w:firstRowFirstColumn="0" w:firstRowLastColumn="0" w:lastRowFirstColumn="0" w:lastRowLastColumn="0"/>
        </w:trPr>
        <w:tc>
          <w:tcPr>
            <w:tcW w:w="1831" w:type="dxa"/>
          </w:tcPr>
          <w:p w14:paraId="1CA284B1" w14:textId="4EFF951E" w:rsidR="00414416" w:rsidRPr="00414416" w:rsidRDefault="00A14338" w:rsidP="00E66AB0">
            <w:pPr>
              <w:widowControl/>
              <w:spacing w:line="240" w:lineRule="auto"/>
              <w:ind w:firstLineChars="0" w:firstLine="0"/>
              <w:jc w:val="left"/>
              <w:rPr>
                <w:rFonts w:eastAsia="Times New Roman" w:cs="Times New Roman"/>
                <w:kern w:val="0"/>
                <w:sz w:val="22"/>
                <w:lang w:eastAsia="en-US"/>
              </w:rPr>
            </w:pPr>
            <w:r>
              <w:rPr>
                <w:rFonts w:ascii="宋体" w:hAnsi="宋体" w:cs="宋体" w:hint="eastAsia"/>
                <w:kern w:val="0"/>
                <w:sz w:val="22"/>
              </w:rPr>
              <w:t>变量名称</w:t>
            </w:r>
          </w:p>
        </w:tc>
        <w:tc>
          <w:tcPr>
            <w:tcW w:w="1146" w:type="dxa"/>
          </w:tcPr>
          <w:p w14:paraId="21C93C77" w14:textId="3A104671" w:rsidR="00414416" w:rsidRPr="00414416" w:rsidRDefault="00A14338" w:rsidP="00E66AB0">
            <w:pPr>
              <w:widowControl/>
              <w:spacing w:line="240" w:lineRule="auto"/>
              <w:ind w:firstLineChars="0" w:firstLine="0"/>
              <w:jc w:val="right"/>
              <w:rPr>
                <w:rFonts w:eastAsia="Times New Roman" w:cs="Times New Roman"/>
                <w:kern w:val="0"/>
                <w:sz w:val="22"/>
                <w:lang w:eastAsia="en-US"/>
              </w:rPr>
            </w:pPr>
            <w:r>
              <w:rPr>
                <w:rFonts w:ascii="宋体" w:hAnsi="宋体" w:cs="宋体" w:hint="eastAsia"/>
                <w:kern w:val="0"/>
                <w:sz w:val="22"/>
              </w:rPr>
              <w:t>样本容量</w:t>
            </w:r>
          </w:p>
        </w:tc>
        <w:tc>
          <w:tcPr>
            <w:tcW w:w="1418" w:type="dxa"/>
          </w:tcPr>
          <w:p w14:paraId="4021639E" w14:textId="0EE53454" w:rsidR="00414416" w:rsidRPr="00414416" w:rsidRDefault="00A14338" w:rsidP="00E66AB0">
            <w:pPr>
              <w:widowControl/>
              <w:spacing w:line="240" w:lineRule="auto"/>
              <w:ind w:firstLineChars="0" w:firstLine="0"/>
              <w:jc w:val="right"/>
              <w:rPr>
                <w:rFonts w:eastAsia="Times New Roman" w:cs="Times New Roman"/>
                <w:kern w:val="0"/>
                <w:sz w:val="22"/>
                <w:lang w:eastAsia="en-US"/>
              </w:rPr>
            </w:pPr>
            <w:r>
              <w:rPr>
                <w:rFonts w:ascii="宋体" w:hAnsi="宋体" w:cs="宋体" w:hint="eastAsia"/>
                <w:kern w:val="0"/>
                <w:sz w:val="22"/>
              </w:rPr>
              <w:t>平均值</w:t>
            </w:r>
          </w:p>
        </w:tc>
        <w:tc>
          <w:tcPr>
            <w:tcW w:w="1134" w:type="dxa"/>
          </w:tcPr>
          <w:p w14:paraId="5BF77BB0" w14:textId="0E149358" w:rsidR="00414416" w:rsidRPr="00414416" w:rsidRDefault="00A14338" w:rsidP="00E66AB0">
            <w:pPr>
              <w:widowControl/>
              <w:spacing w:line="240" w:lineRule="auto"/>
              <w:ind w:firstLineChars="0" w:firstLine="0"/>
              <w:jc w:val="right"/>
              <w:rPr>
                <w:rFonts w:eastAsia="Times New Roman" w:cs="Times New Roman"/>
                <w:kern w:val="0"/>
                <w:sz w:val="22"/>
                <w:lang w:eastAsia="en-US"/>
              </w:rPr>
            </w:pPr>
            <w:r>
              <w:rPr>
                <w:rFonts w:ascii="宋体" w:hAnsi="宋体" w:cs="宋体" w:hint="eastAsia"/>
                <w:kern w:val="0"/>
                <w:sz w:val="22"/>
              </w:rPr>
              <w:t>标准差</w:t>
            </w:r>
          </w:p>
        </w:tc>
        <w:tc>
          <w:tcPr>
            <w:tcW w:w="1134" w:type="dxa"/>
          </w:tcPr>
          <w:p w14:paraId="4051003B" w14:textId="5F5ACCCD" w:rsidR="00414416" w:rsidRPr="00414416" w:rsidRDefault="00A14338" w:rsidP="00E66AB0">
            <w:pPr>
              <w:widowControl/>
              <w:spacing w:line="240" w:lineRule="auto"/>
              <w:ind w:firstLineChars="0" w:firstLine="0"/>
              <w:jc w:val="right"/>
              <w:rPr>
                <w:rFonts w:eastAsia="Times New Roman" w:cs="Times New Roman"/>
                <w:kern w:val="0"/>
                <w:sz w:val="22"/>
                <w:lang w:eastAsia="en-US"/>
              </w:rPr>
            </w:pPr>
            <w:r>
              <w:rPr>
                <w:rFonts w:ascii="宋体" w:hAnsi="宋体" w:cs="宋体" w:hint="eastAsia"/>
                <w:kern w:val="0"/>
                <w:sz w:val="22"/>
              </w:rPr>
              <w:t>最小值</w:t>
            </w:r>
          </w:p>
        </w:tc>
        <w:tc>
          <w:tcPr>
            <w:tcW w:w="1120" w:type="dxa"/>
          </w:tcPr>
          <w:p w14:paraId="7E82A37B" w14:textId="605F4A23" w:rsidR="00414416" w:rsidRPr="00414416" w:rsidRDefault="00A14338" w:rsidP="00E66AB0">
            <w:pPr>
              <w:widowControl/>
              <w:spacing w:line="240" w:lineRule="auto"/>
              <w:ind w:firstLineChars="0" w:firstLine="0"/>
              <w:jc w:val="right"/>
              <w:rPr>
                <w:rFonts w:eastAsia="Times New Roman" w:cs="Times New Roman"/>
                <w:kern w:val="0"/>
                <w:sz w:val="22"/>
                <w:lang w:eastAsia="en-US"/>
              </w:rPr>
            </w:pPr>
            <w:r>
              <w:rPr>
                <w:rFonts w:ascii="宋体" w:hAnsi="宋体" w:cs="宋体" w:hint="eastAsia"/>
                <w:kern w:val="0"/>
                <w:sz w:val="22"/>
              </w:rPr>
              <w:t>中位数</w:t>
            </w:r>
          </w:p>
        </w:tc>
        <w:tc>
          <w:tcPr>
            <w:tcW w:w="1287" w:type="dxa"/>
          </w:tcPr>
          <w:p w14:paraId="74C6B3E5" w14:textId="147C4EC6" w:rsidR="00414416" w:rsidRPr="00414416" w:rsidRDefault="00A14338" w:rsidP="00E66AB0">
            <w:pPr>
              <w:widowControl/>
              <w:spacing w:line="240" w:lineRule="auto"/>
              <w:ind w:firstLineChars="0" w:firstLine="0"/>
              <w:jc w:val="right"/>
              <w:rPr>
                <w:rFonts w:eastAsia="Times New Roman" w:cs="Times New Roman"/>
                <w:kern w:val="0"/>
                <w:sz w:val="22"/>
                <w:lang w:eastAsia="en-US"/>
              </w:rPr>
            </w:pPr>
            <w:r>
              <w:rPr>
                <w:rFonts w:ascii="宋体" w:hAnsi="宋体" w:cs="宋体" w:hint="eastAsia"/>
                <w:kern w:val="0"/>
                <w:sz w:val="22"/>
              </w:rPr>
              <w:t>最大值</w:t>
            </w:r>
          </w:p>
        </w:tc>
      </w:tr>
      <w:tr w:rsidR="004E6D0C" w:rsidRPr="00414416" w14:paraId="00624F1F" w14:textId="77777777" w:rsidTr="00E908C1">
        <w:tc>
          <w:tcPr>
            <w:tcW w:w="1831" w:type="dxa"/>
          </w:tcPr>
          <w:p w14:paraId="2FB954EC" w14:textId="77777777" w:rsidR="00EE3F91" w:rsidRDefault="00EE3F91" w:rsidP="00E66AB0">
            <w:pPr>
              <w:widowControl/>
              <w:spacing w:line="240" w:lineRule="auto"/>
              <w:ind w:firstLineChars="0" w:firstLine="0"/>
              <w:jc w:val="left"/>
              <w:rPr>
                <w:rFonts w:ascii="宋体" w:hAnsi="宋体" w:cs="宋体"/>
                <w:kern w:val="0"/>
                <w:sz w:val="22"/>
              </w:rPr>
            </w:pPr>
            <w:r>
              <w:rPr>
                <w:rFonts w:eastAsia="Times New Roman" w:cs="Times New Roman"/>
                <w:kern w:val="0"/>
                <w:sz w:val="22"/>
                <w:lang w:eastAsia="en-US"/>
              </w:rPr>
              <w:t>20</w:t>
            </w:r>
            <w:r>
              <w:rPr>
                <w:rFonts w:ascii="宋体" w:hAnsi="宋体" w:cs="宋体" w:hint="eastAsia"/>
                <w:kern w:val="0"/>
                <w:sz w:val="22"/>
              </w:rPr>
              <w:t>时-</w:t>
            </w:r>
            <w:r>
              <w:rPr>
                <w:rFonts w:ascii="宋体" w:hAnsi="宋体" w:cs="宋体"/>
                <w:kern w:val="0"/>
                <w:sz w:val="22"/>
                <w:lang w:eastAsia="en-US"/>
              </w:rPr>
              <w:t>20</w:t>
            </w:r>
            <w:r>
              <w:rPr>
                <w:rFonts w:ascii="宋体" w:hAnsi="宋体" w:cs="宋体" w:hint="eastAsia"/>
                <w:kern w:val="0"/>
                <w:sz w:val="22"/>
              </w:rPr>
              <w:t>时降水</w:t>
            </w:r>
          </w:p>
          <w:p w14:paraId="6F177C79" w14:textId="584A3371" w:rsidR="004E6D0C" w:rsidRPr="00414416" w:rsidRDefault="004E6D0C" w:rsidP="00E66AB0">
            <w:pPr>
              <w:widowControl/>
              <w:spacing w:line="240" w:lineRule="auto"/>
              <w:ind w:firstLineChars="0" w:firstLine="0"/>
              <w:jc w:val="left"/>
              <w:rPr>
                <w:rFonts w:eastAsia="Times New Roman" w:cs="Times New Roman"/>
                <w:kern w:val="0"/>
                <w:sz w:val="22"/>
                <w:lang w:eastAsia="en-US"/>
              </w:rPr>
            </w:pPr>
            <w:r>
              <w:rPr>
                <w:rFonts w:ascii="宋体" w:hAnsi="宋体" w:cs="宋体" w:hint="eastAsia"/>
                <w:kern w:val="0"/>
                <w:sz w:val="22"/>
              </w:rPr>
              <w:t xml:space="preserve">单位 </w:t>
            </w:r>
            <w:r w:rsidR="00A90BFB">
              <w:rPr>
                <w:rFonts w:ascii="宋体" w:hAnsi="宋体" w:cs="宋体" w:hint="eastAsia"/>
                <w:kern w:val="0"/>
                <w:sz w:val="22"/>
              </w:rPr>
              <w:t>mm</w:t>
            </w:r>
          </w:p>
        </w:tc>
        <w:tc>
          <w:tcPr>
            <w:tcW w:w="1146" w:type="dxa"/>
          </w:tcPr>
          <w:p w14:paraId="730F1A9A" w14:textId="1CF310E8"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4881</w:t>
            </w:r>
          </w:p>
        </w:tc>
        <w:tc>
          <w:tcPr>
            <w:tcW w:w="1418" w:type="dxa"/>
          </w:tcPr>
          <w:p w14:paraId="257C6E79" w14:textId="273D922E"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33.2390</w:t>
            </w:r>
          </w:p>
        </w:tc>
        <w:tc>
          <w:tcPr>
            <w:tcW w:w="1134" w:type="dxa"/>
          </w:tcPr>
          <w:p w14:paraId="31A6DA6B" w14:textId="11365FD0"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115.851</w:t>
            </w:r>
          </w:p>
        </w:tc>
        <w:tc>
          <w:tcPr>
            <w:tcW w:w="1134" w:type="dxa"/>
          </w:tcPr>
          <w:p w14:paraId="69161921" w14:textId="06537505"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0.0000</w:t>
            </w:r>
          </w:p>
        </w:tc>
        <w:tc>
          <w:tcPr>
            <w:tcW w:w="1120" w:type="dxa"/>
          </w:tcPr>
          <w:p w14:paraId="0FCEF429" w14:textId="4F1FA578"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0.0000</w:t>
            </w:r>
          </w:p>
        </w:tc>
        <w:tc>
          <w:tcPr>
            <w:tcW w:w="1287" w:type="dxa"/>
          </w:tcPr>
          <w:p w14:paraId="11799553" w14:textId="1F8A2E28"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1710.0000</w:t>
            </w:r>
          </w:p>
        </w:tc>
      </w:tr>
      <w:tr w:rsidR="004E6D0C" w:rsidRPr="00414416" w14:paraId="10389F6A" w14:textId="77777777" w:rsidTr="00E908C1">
        <w:tc>
          <w:tcPr>
            <w:tcW w:w="1831" w:type="dxa"/>
          </w:tcPr>
          <w:p w14:paraId="0ABBAB6C" w14:textId="77777777" w:rsidR="00EE3F91" w:rsidRDefault="00EE3F91" w:rsidP="00E66AB0">
            <w:pPr>
              <w:widowControl/>
              <w:spacing w:line="240" w:lineRule="auto"/>
              <w:ind w:firstLineChars="0" w:firstLine="0"/>
              <w:jc w:val="left"/>
              <w:rPr>
                <w:rFonts w:ascii="宋体" w:hAnsi="宋体" w:cs="宋体"/>
                <w:kern w:val="0"/>
                <w:sz w:val="22"/>
              </w:rPr>
            </w:pPr>
            <w:r>
              <w:rPr>
                <w:rFonts w:ascii="宋体" w:hAnsi="宋体" w:cs="宋体" w:hint="eastAsia"/>
                <w:kern w:val="0"/>
                <w:sz w:val="22"/>
              </w:rPr>
              <w:t>日照时数</w:t>
            </w:r>
          </w:p>
          <w:p w14:paraId="5682140E" w14:textId="65278CA7" w:rsidR="00A90BFB" w:rsidRPr="00414416" w:rsidRDefault="00A90BFB" w:rsidP="00E66AB0">
            <w:pPr>
              <w:widowControl/>
              <w:spacing w:line="240" w:lineRule="auto"/>
              <w:ind w:firstLineChars="0" w:firstLine="0"/>
              <w:jc w:val="left"/>
              <w:rPr>
                <w:rFonts w:eastAsia="Times New Roman" w:cs="Times New Roman"/>
                <w:kern w:val="0"/>
                <w:sz w:val="22"/>
                <w:lang w:eastAsia="en-US"/>
              </w:rPr>
            </w:pPr>
            <w:r>
              <w:rPr>
                <w:rFonts w:ascii="宋体" w:hAnsi="宋体" w:cs="宋体" w:hint="eastAsia"/>
                <w:kern w:val="0"/>
                <w:sz w:val="22"/>
              </w:rPr>
              <w:t xml:space="preserve">单位 </w:t>
            </w:r>
            <w:r>
              <w:rPr>
                <w:rFonts w:ascii="宋体" w:hAnsi="宋体" w:cs="宋体"/>
                <w:kern w:val="0"/>
                <w:sz w:val="22"/>
              </w:rPr>
              <w:t>0.1</w:t>
            </w:r>
            <w:r>
              <w:rPr>
                <w:rFonts w:ascii="宋体" w:hAnsi="宋体" w:cs="宋体" w:hint="eastAsia"/>
                <w:kern w:val="0"/>
                <w:sz w:val="22"/>
              </w:rPr>
              <w:t>h</w:t>
            </w:r>
          </w:p>
        </w:tc>
        <w:tc>
          <w:tcPr>
            <w:tcW w:w="1146" w:type="dxa"/>
          </w:tcPr>
          <w:p w14:paraId="574834FA" w14:textId="513660B5"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4879</w:t>
            </w:r>
          </w:p>
        </w:tc>
        <w:tc>
          <w:tcPr>
            <w:tcW w:w="1418" w:type="dxa"/>
          </w:tcPr>
          <w:p w14:paraId="08254586" w14:textId="71B19C8F"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75.1254</w:t>
            </w:r>
          </w:p>
        </w:tc>
        <w:tc>
          <w:tcPr>
            <w:tcW w:w="1134" w:type="dxa"/>
          </w:tcPr>
          <w:p w14:paraId="18E8CBF9" w14:textId="593236D0"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43.092</w:t>
            </w:r>
          </w:p>
        </w:tc>
        <w:tc>
          <w:tcPr>
            <w:tcW w:w="1134" w:type="dxa"/>
          </w:tcPr>
          <w:p w14:paraId="35E5BBF7" w14:textId="6A167613"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0.0000</w:t>
            </w:r>
          </w:p>
        </w:tc>
        <w:tc>
          <w:tcPr>
            <w:tcW w:w="1120" w:type="dxa"/>
          </w:tcPr>
          <w:p w14:paraId="4968C886" w14:textId="334829D0"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90.0000</w:t>
            </w:r>
          </w:p>
        </w:tc>
        <w:tc>
          <w:tcPr>
            <w:tcW w:w="1287" w:type="dxa"/>
          </w:tcPr>
          <w:p w14:paraId="53E195B2" w14:textId="2038EBF6"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141.0000</w:t>
            </w:r>
          </w:p>
        </w:tc>
      </w:tr>
      <w:tr w:rsidR="004E6D0C" w:rsidRPr="00414416" w14:paraId="02A90264" w14:textId="77777777" w:rsidTr="00E908C1">
        <w:tc>
          <w:tcPr>
            <w:tcW w:w="1831" w:type="dxa"/>
          </w:tcPr>
          <w:p w14:paraId="2D208FA5" w14:textId="77777777" w:rsidR="00EE3F91" w:rsidRDefault="00EE3F91" w:rsidP="00E66AB0">
            <w:pPr>
              <w:widowControl/>
              <w:spacing w:line="240" w:lineRule="auto"/>
              <w:ind w:firstLineChars="0" w:firstLine="0"/>
              <w:jc w:val="left"/>
              <w:rPr>
                <w:rFonts w:ascii="宋体" w:hAnsi="宋体" w:cs="宋体"/>
                <w:kern w:val="0"/>
                <w:sz w:val="22"/>
              </w:rPr>
            </w:pPr>
            <w:r>
              <w:rPr>
                <w:rFonts w:ascii="宋体" w:hAnsi="宋体" w:cs="宋体" w:hint="eastAsia"/>
                <w:kern w:val="0"/>
                <w:sz w:val="22"/>
              </w:rPr>
              <w:t>日最高气温</w:t>
            </w:r>
          </w:p>
          <w:p w14:paraId="67485F80" w14:textId="411EB7D0" w:rsidR="00A90BFB" w:rsidRPr="00414416" w:rsidRDefault="00A90BFB" w:rsidP="00E66AB0">
            <w:pPr>
              <w:widowControl/>
              <w:spacing w:line="240" w:lineRule="auto"/>
              <w:ind w:firstLineChars="0" w:firstLine="0"/>
              <w:jc w:val="left"/>
              <w:rPr>
                <w:rFonts w:eastAsia="Times New Roman" w:cs="Times New Roman"/>
                <w:kern w:val="0"/>
                <w:sz w:val="22"/>
                <w:lang w:eastAsia="en-US"/>
              </w:rPr>
            </w:pPr>
            <w:r>
              <w:rPr>
                <w:rFonts w:ascii="宋体" w:hAnsi="宋体" w:cs="宋体" w:hint="eastAsia"/>
                <w:kern w:val="0"/>
                <w:sz w:val="22"/>
              </w:rPr>
              <w:t xml:space="preserve">单位 </w:t>
            </w:r>
            <w:r>
              <w:rPr>
                <w:rFonts w:ascii="宋体" w:hAnsi="宋体" w:cs="宋体"/>
                <w:kern w:val="0"/>
                <w:sz w:val="22"/>
              </w:rPr>
              <w:t>0.1</w:t>
            </w:r>
            <w:r>
              <w:rPr>
                <w:rFonts w:ascii="宋体" w:hAnsi="宋体" w:cs="宋体" w:hint="eastAsia"/>
                <w:kern w:val="0"/>
                <w:sz w:val="22"/>
              </w:rPr>
              <w:t>℃</w:t>
            </w:r>
          </w:p>
        </w:tc>
        <w:tc>
          <w:tcPr>
            <w:tcW w:w="1146" w:type="dxa"/>
          </w:tcPr>
          <w:p w14:paraId="5E84A1F7" w14:textId="7E620747"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4881</w:t>
            </w:r>
          </w:p>
        </w:tc>
        <w:tc>
          <w:tcPr>
            <w:tcW w:w="1418" w:type="dxa"/>
          </w:tcPr>
          <w:p w14:paraId="21467339" w14:textId="44D0A468"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301.1717</w:t>
            </w:r>
          </w:p>
        </w:tc>
        <w:tc>
          <w:tcPr>
            <w:tcW w:w="1134" w:type="dxa"/>
          </w:tcPr>
          <w:p w14:paraId="26BF1A2A" w14:textId="186AACDC"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37.423</w:t>
            </w:r>
          </w:p>
        </w:tc>
        <w:tc>
          <w:tcPr>
            <w:tcW w:w="1134" w:type="dxa"/>
          </w:tcPr>
          <w:p w14:paraId="0C5B898A" w14:textId="0672BBF5"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140.0000</w:t>
            </w:r>
          </w:p>
        </w:tc>
        <w:tc>
          <w:tcPr>
            <w:tcW w:w="1120" w:type="dxa"/>
          </w:tcPr>
          <w:p w14:paraId="2EB8232A" w14:textId="1C9EE217"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304.0000</w:t>
            </w:r>
          </w:p>
        </w:tc>
        <w:tc>
          <w:tcPr>
            <w:tcW w:w="1287" w:type="dxa"/>
          </w:tcPr>
          <w:p w14:paraId="6929C64A" w14:textId="390AA116"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417.0000</w:t>
            </w:r>
          </w:p>
        </w:tc>
      </w:tr>
      <w:tr w:rsidR="004E6D0C" w:rsidRPr="00414416" w14:paraId="117A4A31" w14:textId="77777777" w:rsidTr="00E908C1">
        <w:tc>
          <w:tcPr>
            <w:tcW w:w="1831" w:type="dxa"/>
          </w:tcPr>
          <w:p w14:paraId="59E2C328" w14:textId="77777777" w:rsidR="00EE3F91" w:rsidRDefault="00EE3F91" w:rsidP="00E66AB0">
            <w:pPr>
              <w:widowControl/>
              <w:spacing w:line="240" w:lineRule="auto"/>
              <w:ind w:firstLineChars="0" w:firstLine="0"/>
              <w:jc w:val="left"/>
              <w:rPr>
                <w:rFonts w:ascii="宋体" w:hAnsi="宋体" w:cs="宋体"/>
                <w:kern w:val="0"/>
                <w:sz w:val="22"/>
              </w:rPr>
            </w:pPr>
            <w:r>
              <w:rPr>
                <w:rFonts w:ascii="宋体" w:hAnsi="宋体" w:cs="宋体" w:hint="eastAsia"/>
                <w:kern w:val="0"/>
                <w:sz w:val="22"/>
              </w:rPr>
              <w:t>日最大风速</w:t>
            </w:r>
          </w:p>
          <w:p w14:paraId="28CD7352" w14:textId="0273DDB9" w:rsidR="00A90BFB" w:rsidRPr="00414416" w:rsidRDefault="00A90BFB" w:rsidP="00E66AB0">
            <w:pPr>
              <w:widowControl/>
              <w:spacing w:line="240" w:lineRule="auto"/>
              <w:ind w:firstLineChars="0" w:firstLine="0"/>
              <w:jc w:val="left"/>
              <w:rPr>
                <w:rFonts w:eastAsia="Times New Roman" w:cs="Times New Roman"/>
                <w:kern w:val="0"/>
                <w:sz w:val="22"/>
                <w:lang w:eastAsia="en-US"/>
              </w:rPr>
            </w:pPr>
            <w:r>
              <w:rPr>
                <w:rFonts w:ascii="宋体" w:hAnsi="宋体" w:cs="宋体" w:hint="eastAsia"/>
                <w:kern w:val="0"/>
                <w:sz w:val="22"/>
              </w:rPr>
              <w:t>单位</w:t>
            </w:r>
            <w:r w:rsidR="00F43A04">
              <w:rPr>
                <w:rFonts w:ascii="宋体" w:hAnsi="宋体" w:cs="宋体" w:hint="eastAsia"/>
                <w:kern w:val="0"/>
                <w:sz w:val="22"/>
              </w:rPr>
              <w:t xml:space="preserve"> </w:t>
            </w:r>
            <w:r w:rsidR="00F43A04">
              <w:rPr>
                <w:rFonts w:ascii="宋体" w:hAnsi="宋体" w:cs="宋体"/>
                <w:kern w:val="0"/>
                <w:sz w:val="22"/>
              </w:rPr>
              <w:t>0.1</w:t>
            </w:r>
            <w:r w:rsidR="00F43A04">
              <w:rPr>
                <w:rFonts w:ascii="宋体" w:hAnsi="宋体" w:cs="宋体" w:hint="eastAsia"/>
                <w:kern w:val="0"/>
                <w:sz w:val="22"/>
              </w:rPr>
              <w:t>m/</w:t>
            </w:r>
            <w:r w:rsidR="00F43A04">
              <w:rPr>
                <w:rFonts w:ascii="宋体" w:hAnsi="宋体" w:cs="宋体"/>
                <w:kern w:val="0"/>
                <w:sz w:val="22"/>
              </w:rPr>
              <w:t>s</w:t>
            </w:r>
          </w:p>
        </w:tc>
        <w:tc>
          <w:tcPr>
            <w:tcW w:w="1146" w:type="dxa"/>
          </w:tcPr>
          <w:p w14:paraId="6CCDE515" w14:textId="15DD6124"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4384</w:t>
            </w:r>
          </w:p>
        </w:tc>
        <w:tc>
          <w:tcPr>
            <w:tcW w:w="1418" w:type="dxa"/>
          </w:tcPr>
          <w:p w14:paraId="31DA54BC" w14:textId="1CCF61F2"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51.4024</w:t>
            </w:r>
          </w:p>
        </w:tc>
        <w:tc>
          <w:tcPr>
            <w:tcW w:w="1134" w:type="dxa"/>
          </w:tcPr>
          <w:p w14:paraId="1FF17EC0" w14:textId="5D8EBD7E"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20.978</w:t>
            </w:r>
          </w:p>
        </w:tc>
        <w:tc>
          <w:tcPr>
            <w:tcW w:w="1134" w:type="dxa"/>
          </w:tcPr>
          <w:p w14:paraId="0E98460C" w14:textId="073093E1"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15.0000</w:t>
            </w:r>
          </w:p>
        </w:tc>
        <w:tc>
          <w:tcPr>
            <w:tcW w:w="1120" w:type="dxa"/>
          </w:tcPr>
          <w:p w14:paraId="02C3F9FA" w14:textId="0F95019A"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47.0000</w:t>
            </w:r>
          </w:p>
        </w:tc>
        <w:tc>
          <w:tcPr>
            <w:tcW w:w="1287" w:type="dxa"/>
          </w:tcPr>
          <w:p w14:paraId="3359A777" w14:textId="436C9464"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187.0000</w:t>
            </w:r>
          </w:p>
        </w:tc>
      </w:tr>
      <w:tr w:rsidR="003C1534" w:rsidRPr="00414416" w14:paraId="2377B2FD" w14:textId="77777777" w:rsidTr="00E908C1">
        <w:tc>
          <w:tcPr>
            <w:tcW w:w="1831" w:type="dxa"/>
          </w:tcPr>
          <w:p w14:paraId="77CAF05D" w14:textId="77813C17" w:rsidR="003C1534" w:rsidRDefault="003C1534" w:rsidP="00E66AB0">
            <w:pPr>
              <w:widowControl/>
              <w:spacing w:line="240" w:lineRule="auto"/>
              <w:ind w:firstLineChars="0" w:firstLine="0"/>
              <w:jc w:val="left"/>
            </w:pPr>
            <w:r>
              <w:rPr>
                <w:rFonts w:hint="eastAsia"/>
              </w:rPr>
              <w:t>玉米产量</w:t>
            </w:r>
          </w:p>
          <w:p w14:paraId="1805E9C0" w14:textId="4E8043BC" w:rsidR="00E66AB0" w:rsidRDefault="00E66AB0" w:rsidP="00E66AB0">
            <w:pPr>
              <w:widowControl/>
              <w:spacing w:line="240" w:lineRule="auto"/>
              <w:ind w:firstLineChars="0" w:firstLine="0"/>
              <w:jc w:val="left"/>
              <w:rPr>
                <w:rFonts w:ascii="宋体" w:hAnsi="宋体" w:cs="宋体"/>
                <w:kern w:val="0"/>
                <w:sz w:val="22"/>
              </w:rPr>
            </w:pPr>
            <w:r>
              <w:rPr>
                <w:rFonts w:hint="eastAsia"/>
              </w:rPr>
              <w:t>单位</w:t>
            </w:r>
            <w:r>
              <w:rPr>
                <w:rFonts w:hint="eastAsia"/>
              </w:rPr>
              <w:t xml:space="preserve"> kg</w:t>
            </w:r>
            <w:r>
              <w:t>/ha</w:t>
            </w:r>
          </w:p>
        </w:tc>
        <w:tc>
          <w:tcPr>
            <w:tcW w:w="1146" w:type="dxa"/>
          </w:tcPr>
          <w:p w14:paraId="35E5239F" w14:textId="6D9FA9D5" w:rsidR="003C1534" w:rsidRPr="00414416" w:rsidRDefault="003C1534" w:rsidP="00E66AB0">
            <w:pPr>
              <w:widowControl/>
              <w:spacing w:line="240" w:lineRule="auto"/>
              <w:ind w:firstLineChars="0" w:firstLine="0"/>
              <w:jc w:val="right"/>
              <w:rPr>
                <w:rFonts w:eastAsia="Times New Roman" w:cs="Times New Roman"/>
                <w:kern w:val="0"/>
                <w:sz w:val="22"/>
                <w:lang w:eastAsia="en-US"/>
              </w:rPr>
            </w:pPr>
            <w:r>
              <w:t>29</w:t>
            </w:r>
          </w:p>
        </w:tc>
        <w:tc>
          <w:tcPr>
            <w:tcW w:w="1418" w:type="dxa"/>
          </w:tcPr>
          <w:p w14:paraId="32945F6F" w14:textId="78585D62" w:rsidR="003C1534" w:rsidRPr="00414416" w:rsidRDefault="00D851AE" w:rsidP="00E66AB0">
            <w:pPr>
              <w:widowControl/>
              <w:spacing w:line="240" w:lineRule="auto"/>
              <w:ind w:firstLineChars="0" w:firstLine="0"/>
              <w:jc w:val="right"/>
              <w:rPr>
                <w:rFonts w:eastAsia="Times New Roman" w:cs="Times New Roman"/>
                <w:kern w:val="0"/>
                <w:sz w:val="22"/>
                <w:lang w:eastAsia="en-US"/>
              </w:rPr>
            </w:pPr>
            <w:r w:rsidRPr="00D851AE">
              <w:t>489.6482</w:t>
            </w:r>
          </w:p>
        </w:tc>
        <w:tc>
          <w:tcPr>
            <w:tcW w:w="1134" w:type="dxa"/>
          </w:tcPr>
          <w:p w14:paraId="011DE28B" w14:textId="183D2F93" w:rsidR="003C1534" w:rsidRPr="00414416" w:rsidRDefault="003C1534" w:rsidP="00E66AB0">
            <w:pPr>
              <w:widowControl/>
              <w:spacing w:line="240" w:lineRule="auto"/>
              <w:ind w:firstLineChars="0" w:firstLine="0"/>
              <w:jc w:val="right"/>
              <w:rPr>
                <w:rFonts w:eastAsia="Times New Roman" w:cs="Times New Roman"/>
                <w:kern w:val="0"/>
                <w:sz w:val="22"/>
                <w:lang w:eastAsia="en-US"/>
              </w:rPr>
            </w:pPr>
            <w:r>
              <w:t>80.27</w:t>
            </w:r>
            <w:r w:rsidR="00442175">
              <w:t>78</w:t>
            </w:r>
          </w:p>
        </w:tc>
        <w:tc>
          <w:tcPr>
            <w:tcW w:w="1134" w:type="dxa"/>
          </w:tcPr>
          <w:p w14:paraId="7288B154" w14:textId="5D3C1C54" w:rsidR="003C1534" w:rsidRPr="00414416" w:rsidRDefault="003C1534" w:rsidP="00E66AB0">
            <w:pPr>
              <w:widowControl/>
              <w:spacing w:line="240" w:lineRule="auto"/>
              <w:ind w:firstLineChars="0" w:firstLine="0"/>
              <w:jc w:val="right"/>
              <w:rPr>
                <w:rFonts w:eastAsia="Times New Roman" w:cs="Times New Roman"/>
                <w:kern w:val="0"/>
                <w:sz w:val="22"/>
                <w:lang w:eastAsia="en-US"/>
              </w:rPr>
            </w:pPr>
            <w:r>
              <w:t>350.000</w:t>
            </w:r>
            <w:r w:rsidR="00B7215D">
              <w:t>0</w:t>
            </w:r>
          </w:p>
        </w:tc>
        <w:tc>
          <w:tcPr>
            <w:tcW w:w="1120" w:type="dxa"/>
          </w:tcPr>
          <w:p w14:paraId="0107E49F" w14:textId="59AD023F" w:rsidR="003C1534" w:rsidRPr="00414416" w:rsidRDefault="003C1534" w:rsidP="00E66AB0">
            <w:pPr>
              <w:widowControl/>
              <w:spacing w:line="240" w:lineRule="auto"/>
              <w:ind w:firstLineChars="0" w:firstLine="0"/>
              <w:jc w:val="right"/>
              <w:rPr>
                <w:rFonts w:eastAsia="Times New Roman" w:cs="Times New Roman"/>
                <w:kern w:val="0"/>
                <w:sz w:val="22"/>
                <w:lang w:eastAsia="en-US"/>
              </w:rPr>
            </w:pPr>
            <w:r>
              <w:t>482.200</w:t>
            </w:r>
            <w:r w:rsidR="00B7215D">
              <w:t>0</w:t>
            </w:r>
          </w:p>
        </w:tc>
        <w:tc>
          <w:tcPr>
            <w:tcW w:w="1287" w:type="dxa"/>
          </w:tcPr>
          <w:p w14:paraId="26DA6594" w14:textId="2B077F57" w:rsidR="003C1534" w:rsidRPr="00414416" w:rsidRDefault="003C1534" w:rsidP="00E66AB0">
            <w:pPr>
              <w:widowControl/>
              <w:spacing w:line="240" w:lineRule="auto"/>
              <w:ind w:firstLineChars="0" w:firstLine="0"/>
              <w:jc w:val="right"/>
              <w:rPr>
                <w:rFonts w:eastAsia="Times New Roman" w:cs="Times New Roman"/>
                <w:kern w:val="0"/>
                <w:sz w:val="22"/>
                <w:lang w:eastAsia="en-US"/>
              </w:rPr>
            </w:pPr>
            <w:r>
              <w:t>614.200</w:t>
            </w:r>
            <w:r w:rsidR="00B7215D">
              <w:t>0</w:t>
            </w:r>
          </w:p>
        </w:tc>
      </w:tr>
    </w:tbl>
    <w:p w14:paraId="1FABC4AF" w14:textId="36D54254" w:rsidR="00092D25" w:rsidRDefault="00C7278F" w:rsidP="00A8150C">
      <w:pPr>
        <w:ind w:firstLine="480"/>
      </w:pPr>
      <w:r>
        <w:rPr>
          <w:rFonts w:hint="eastAsia"/>
        </w:rPr>
        <w:t>（三）</w:t>
      </w:r>
      <w:r w:rsidR="00702A1D">
        <w:rPr>
          <w:rFonts w:hint="eastAsia"/>
        </w:rPr>
        <w:t>气象指数参数估计与最优方法选取</w:t>
      </w:r>
    </w:p>
    <w:p w14:paraId="61A4C3F4" w14:textId="7F107419" w:rsidR="008C1B95" w:rsidRDefault="008C1B95" w:rsidP="008C1B95">
      <w:pPr>
        <w:ind w:firstLine="480"/>
      </w:pPr>
      <w:bookmarkStart w:id="98" w:name="玉米高温指数参数估计"/>
      <w:r>
        <w:t>1</w:t>
      </w:r>
      <w:r>
        <w:t>玉米高温指数参数估计</w:t>
      </w:r>
      <w:bookmarkEnd w:id="98"/>
    </w:p>
    <w:p w14:paraId="4F6B3B39" w14:textId="476A8E96" w:rsidR="00D87F4F" w:rsidRPr="00C55512" w:rsidRDefault="00862BB7">
      <w:pPr>
        <w:ind w:firstLine="480"/>
        <w:rPr>
          <w:iCs/>
        </w:rPr>
      </w:pPr>
      <w:r>
        <w:rPr>
          <w:rFonts w:hint="eastAsia"/>
          <w:iCs/>
        </w:rPr>
        <w:t>玉米开花授粉期高温热害指</w:t>
      </w:r>
      <w:r w:rsidR="00776F0E">
        <w:rPr>
          <w:rFonts w:hint="eastAsia"/>
          <w:iCs/>
        </w:rPr>
        <w:t>的</w:t>
      </w:r>
      <w:r w:rsidR="00CB71D0">
        <w:rPr>
          <w:rFonts w:hint="eastAsia"/>
          <w:iCs/>
        </w:rPr>
        <w:t>参数</w:t>
      </w:r>
      <w:r w:rsidR="00776F0E">
        <w:rPr>
          <w:rFonts w:hint="eastAsia"/>
          <w:iCs/>
        </w:rPr>
        <w:t>有</w:t>
      </w:r>
      <w:r w:rsidR="00776F0E">
        <w:rPr>
          <w:rFonts w:hint="eastAsia"/>
          <w:iCs/>
        </w:rPr>
        <w:t>3</w:t>
      </w:r>
      <w:r w:rsidR="00776F0E">
        <w:rPr>
          <w:rFonts w:hint="eastAsia"/>
          <w:iCs/>
        </w:rPr>
        <w:t>个，分别为</w:t>
      </w:r>
      <w:r>
        <w:t>开始时间、</w:t>
      </w:r>
      <w:r w:rsidR="002C03DB">
        <w:rPr>
          <w:rFonts w:hint="eastAsia"/>
        </w:rPr>
        <w:t>结束时间、高温事件触发值</w:t>
      </w:r>
      <w:r>
        <w:t>。</w:t>
      </w:r>
      <w:r w:rsidR="00200585">
        <w:rPr>
          <w:rFonts w:hint="eastAsia"/>
        </w:rPr>
        <w:t>根据</w:t>
      </w:r>
      <w:r w:rsidR="004B2F7A">
        <w:rPr>
          <w:rFonts w:hint="eastAsia"/>
        </w:rPr>
        <w:t>夏玉米的开花授粉时期，</w:t>
      </w:r>
      <w:r w:rsidR="000F1A24">
        <w:rPr>
          <w:rFonts w:hint="eastAsia"/>
        </w:rPr>
        <w:t>开始时间取值范围为</w:t>
      </w:r>
      <w:r w:rsidR="00B20C31">
        <w:rPr>
          <w:rFonts w:hint="eastAsia"/>
        </w:rPr>
        <w:t>每年</w:t>
      </w:r>
      <w:r w:rsidR="005C5F66">
        <w:rPr>
          <w:rFonts w:hint="eastAsia"/>
        </w:rPr>
        <w:t>7</w:t>
      </w:r>
      <w:r w:rsidR="005C5F66">
        <w:rPr>
          <w:rFonts w:hint="eastAsia"/>
        </w:rPr>
        <w:t>月</w:t>
      </w:r>
      <w:r w:rsidR="005C5F66">
        <w:rPr>
          <w:rFonts w:hint="eastAsia"/>
        </w:rPr>
        <w:t>3</w:t>
      </w:r>
      <w:r w:rsidR="005C5F66">
        <w:t>0</w:t>
      </w:r>
      <w:r w:rsidR="005C5F66">
        <w:rPr>
          <w:rFonts w:hint="eastAsia"/>
        </w:rPr>
        <w:t>日</w:t>
      </w:r>
      <w:r w:rsidR="005C5F66">
        <w:rPr>
          <w:rFonts w:hint="eastAsia"/>
        </w:rPr>
        <w:t>-</w:t>
      </w:r>
      <w:r w:rsidR="005C5F66">
        <w:t>8</w:t>
      </w:r>
      <w:r w:rsidR="005C5F66">
        <w:rPr>
          <w:rFonts w:hint="eastAsia"/>
        </w:rPr>
        <w:t>月</w:t>
      </w:r>
      <w:r w:rsidR="005C5F66">
        <w:rPr>
          <w:rFonts w:hint="eastAsia"/>
        </w:rPr>
        <w:t>4</w:t>
      </w:r>
      <w:r w:rsidR="005C5F66">
        <w:rPr>
          <w:rFonts w:hint="eastAsia"/>
        </w:rPr>
        <w:t>日，</w:t>
      </w:r>
      <w:r w:rsidR="00E47049">
        <w:rPr>
          <w:rFonts w:hint="eastAsia"/>
        </w:rPr>
        <w:t>取值间隔为</w:t>
      </w:r>
      <w:r w:rsidR="00E47049">
        <w:rPr>
          <w:rFonts w:hint="eastAsia"/>
        </w:rPr>
        <w:t>1</w:t>
      </w:r>
      <w:r w:rsidR="00E47049">
        <w:rPr>
          <w:rFonts w:hint="eastAsia"/>
        </w:rPr>
        <w:t>天，</w:t>
      </w:r>
      <w:r w:rsidR="00992055">
        <w:rPr>
          <w:rFonts w:hint="eastAsia"/>
        </w:rPr>
        <w:t>结束时间</w:t>
      </w:r>
      <w:r w:rsidR="00840B2A">
        <w:rPr>
          <w:rFonts w:hint="eastAsia"/>
        </w:rPr>
        <w:t>取值范围为每年</w:t>
      </w:r>
      <w:r w:rsidR="00840B2A">
        <w:rPr>
          <w:rFonts w:hint="eastAsia"/>
        </w:rPr>
        <w:t>8</w:t>
      </w:r>
      <w:r w:rsidR="00840B2A">
        <w:rPr>
          <w:rFonts w:hint="eastAsia"/>
        </w:rPr>
        <w:t>月</w:t>
      </w:r>
      <w:r w:rsidR="00840B2A">
        <w:rPr>
          <w:rFonts w:hint="eastAsia"/>
        </w:rPr>
        <w:t>2</w:t>
      </w:r>
      <w:r w:rsidR="00840B2A">
        <w:t>1</w:t>
      </w:r>
      <w:r w:rsidR="00840B2A">
        <w:rPr>
          <w:rFonts w:hint="eastAsia"/>
        </w:rPr>
        <w:t>日</w:t>
      </w:r>
      <w:r w:rsidR="00840B2A">
        <w:rPr>
          <w:rFonts w:hint="eastAsia"/>
        </w:rPr>
        <w:t>-</w:t>
      </w:r>
      <w:r w:rsidR="00840B2A">
        <w:t>8</w:t>
      </w:r>
      <w:r w:rsidR="00840B2A">
        <w:rPr>
          <w:rFonts w:hint="eastAsia"/>
        </w:rPr>
        <w:t>月</w:t>
      </w:r>
      <w:r w:rsidR="00840B2A">
        <w:rPr>
          <w:rFonts w:hint="eastAsia"/>
        </w:rPr>
        <w:t>3</w:t>
      </w:r>
      <w:r w:rsidR="00840B2A">
        <w:t>1</w:t>
      </w:r>
      <w:r w:rsidR="00840B2A">
        <w:rPr>
          <w:rFonts w:hint="eastAsia"/>
        </w:rPr>
        <w:t>日</w:t>
      </w:r>
      <w:r w:rsidR="00F40BEC">
        <w:rPr>
          <w:rFonts w:hint="eastAsia"/>
        </w:rPr>
        <w:t>，取值间隔为</w:t>
      </w:r>
      <w:r w:rsidR="00F40BEC">
        <w:rPr>
          <w:rFonts w:hint="eastAsia"/>
        </w:rPr>
        <w:t>1</w:t>
      </w:r>
      <w:r w:rsidR="00F40BEC">
        <w:rPr>
          <w:rFonts w:hint="eastAsia"/>
        </w:rPr>
        <w:t>天</w:t>
      </w:r>
      <w:r w:rsidR="007570ED">
        <w:rPr>
          <w:rFonts w:hint="eastAsia"/>
        </w:rPr>
        <w:t>，高温事件触发值的取值范围为</w:t>
      </w:r>
      <w:r w:rsidR="002826D6">
        <w:rPr>
          <w:rFonts w:hint="eastAsia"/>
        </w:rPr>
        <w:t>3</w:t>
      </w:r>
      <w:r w:rsidR="002826D6">
        <w:t>0.0</w:t>
      </w:r>
      <w:r w:rsidR="002826D6">
        <w:rPr>
          <w:rFonts w:hint="eastAsia"/>
        </w:rPr>
        <w:t>℃</w:t>
      </w:r>
      <w:r w:rsidR="002826D6">
        <w:rPr>
          <w:rFonts w:hint="eastAsia"/>
        </w:rPr>
        <w:t>-</w:t>
      </w:r>
      <w:r w:rsidR="002826D6">
        <w:t>36.5</w:t>
      </w:r>
      <w:r w:rsidR="002826D6">
        <w:rPr>
          <w:rFonts w:hint="eastAsia"/>
        </w:rPr>
        <w:t>℃，</w:t>
      </w:r>
      <w:r w:rsidR="00D30868">
        <w:rPr>
          <w:rFonts w:hint="eastAsia"/>
        </w:rPr>
        <w:t>取值间隔为</w:t>
      </w:r>
      <w:r w:rsidR="00D30868">
        <w:rPr>
          <w:rFonts w:hint="eastAsia"/>
        </w:rPr>
        <w:t>0</w:t>
      </w:r>
      <w:r w:rsidR="00D30868">
        <w:t>.1</w:t>
      </w:r>
      <w:r w:rsidR="00D30868">
        <w:rPr>
          <w:rFonts w:hint="eastAsia"/>
        </w:rPr>
        <w:t>℃。</w:t>
      </w:r>
    </w:p>
    <w:p w14:paraId="073EB74D" w14:textId="5B4343FD" w:rsidR="00855218" w:rsidRDefault="00EA4EB5">
      <w:pPr>
        <w:ind w:firstLine="480"/>
      </w:pPr>
      <w:r>
        <w:rPr>
          <w:rFonts w:hint="eastAsia"/>
        </w:rPr>
        <w:t>计算</w:t>
      </w:r>
      <w:r w:rsidR="00C12ED1">
        <w:t>发现，触发值为</w:t>
      </w:r>
      <w:r w:rsidR="00C12ED1">
        <w:t>33.7</w:t>
      </w:r>
      <w:r w:rsidR="00C12ED1">
        <w:t>摄氏度（每日最高气温），开始时间为</w:t>
      </w:r>
      <w:r w:rsidR="00C12ED1">
        <w:t>7</w:t>
      </w:r>
      <w:r w:rsidR="00C12ED1">
        <w:t>月</w:t>
      </w:r>
      <w:r w:rsidR="00C12ED1">
        <w:t>31</w:t>
      </w:r>
      <w:r w:rsidR="00C12ED1">
        <w:t>日，结束时间为</w:t>
      </w:r>
      <w:r w:rsidR="00C12ED1">
        <w:t>8</w:t>
      </w:r>
      <w:r w:rsidR="00C12ED1">
        <w:t>月</w:t>
      </w:r>
      <w:r w:rsidR="00C12ED1">
        <w:t>21</w:t>
      </w:r>
      <w:r w:rsidR="00C12ED1">
        <w:t>日，</w:t>
      </w:r>
      <w:r w:rsidR="008C7F92">
        <w:rPr>
          <w:rFonts w:hint="eastAsia"/>
        </w:rPr>
        <w:t>高温热害</w:t>
      </w:r>
      <w:r w:rsidR="00C12ED1">
        <w:t>指数序列与玉米减产序列相关程度最高。</w:t>
      </w:r>
      <w:r w:rsidR="00FC11C9">
        <w:rPr>
          <w:rFonts w:hint="eastAsia"/>
        </w:rPr>
        <w:t>K</w:t>
      </w:r>
      <w:r w:rsidR="00C12ED1">
        <w:t>endell</w:t>
      </w:r>
      <w:r w:rsidR="00C12ED1">
        <w:t>相关系数为</w:t>
      </w:r>
      <w:r w:rsidR="00C12ED1">
        <w:t>0.45</w:t>
      </w:r>
      <w:r w:rsidR="00C12ED1">
        <w:t>（</w:t>
      </w:r>
      <w:r w:rsidR="00C12ED1">
        <w:t>p=0.008&lt;0.05</w:t>
      </w:r>
      <w:r w:rsidR="00C12ED1">
        <w:t>）。由于我们的产品设计为连续性性气象因子产品，所以单独一种气象因子并不能完全决定玉米的产量，因而相关系数不会特别高。</w:t>
      </w:r>
    </w:p>
    <w:p w14:paraId="151BF5FE" w14:textId="3542F03F" w:rsidR="006874DE" w:rsidRDefault="00AA7BDE">
      <w:pPr>
        <w:ind w:firstLine="480"/>
      </w:pPr>
      <w:r>
        <w:t>2</w:t>
      </w:r>
      <w:r w:rsidR="006874DE">
        <w:rPr>
          <w:rFonts w:hint="eastAsia"/>
        </w:rPr>
        <w:t>阴雨寡照指数</w:t>
      </w:r>
    </w:p>
    <w:p w14:paraId="2F07018E" w14:textId="12BA02D9" w:rsidR="004861F5" w:rsidRDefault="00B54384" w:rsidP="0053567C">
      <w:pPr>
        <w:ind w:firstLine="480"/>
      </w:pPr>
      <w:r>
        <w:rPr>
          <w:rFonts w:hint="eastAsia"/>
        </w:rPr>
        <w:t>玉米拔节抽穗期阴雨寡照指数</w:t>
      </w:r>
      <w:r w:rsidR="00F643F1">
        <w:rPr>
          <w:rFonts w:hint="eastAsia"/>
        </w:rPr>
        <w:t>的参数有三个，分别为开始时间、结束时间、阴雨寡照时间触发值。</w:t>
      </w:r>
      <w:r w:rsidR="00456A06">
        <w:rPr>
          <w:rFonts w:hint="eastAsia"/>
        </w:rPr>
        <w:t>根据夏玉米阴雨寡照时期，开始时间的取值范围为每年</w:t>
      </w:r>
      <w:r w:rsidR="00316A0A">
        <w:rPr>
          <w:rFonts w:hint="eastAsia"/>
        </w:rPr>
        <w:t>7</w:t>
      </w:r>
      <w:r w:rsidR="00316A0A">
        <w:rPr>
          <w:rFonts w:hint="eastAsia"/>
        </w:rPr>
        <w:t>月</w:t>
      </w:r>
      <w:r w:rsidR="00316A0A">
        <w:rPr>
          <w:rFonts w:hint="eastAsia"/>
        </w:rPr>
        <w:t>1</w:t>
      </w:r>
      <w:r w:rsidR="00316A0A">
        <w:rPr>
          <w:rFonts w:hint="eastAsia"/>
        </w:rPr>
        <w:t>日</w:t>
      </w:r>
      <w:r w:rsidR="00316A0A">
        <w:rPr>
          <w:rFonts w:hint="eastAsia"/>
        </w:rPr>
        <w:t>-</w:t>
      </w:r>
      <w:r w:rsidR="00316A0A">
        <w:t>7</w:t>
      </w:r>
      <w:r w:rsidR="00316A0A">
        <w:rPr>
          <w:rFonts w:hint="eastAsia"/>
        </w:rPr>
        <w:t>月</w:t>
      </w:r>
      <w:r w:rsidR="006E3E25">
        <w:rPr>
          <w:rFonts w:hint="eastAsia"/>
        </w:rPr>
        <w:t>1</w:t>
      </w:r>
      <w:r w:rsidR="00437748">
        <w:t>9</w:t>
      </w:r>
      <w:r w:rsidR="006E3E25">
        <w:rPr>
          <w:rFonts w:hint="eastAsia"/>
        </w:rPr>
        <w:t>日</w:t>
      </w:r>
      <w:r w:rsidR="00437748">
        <w:rPr>
          <w:rFonts w:hint="eastAsia"/>
        </w:rPr>
        <w:t>，</w:t>
      </w:r>
      <w:r w:rsidR="006250C1">
        <w:rPr>
          <w:rFonts w:hint="eastAsia"/>
        </w:rPr>
        <w:t>取值间隔为</w:t>
      </w:r>
      <w:r w:rsidR="006250C1">
        <w:rPr>
          <w:rFonts w:hint="eastAsia"/>
        </w:rPr>
        <w:t>1</w:t>
      </w:r>
      <w:r w:rsidR="006250C1">
        <w:rPr>
          <w:rFonts w:hint="eastAsia"/>
        </w:rPr>
        <w:t>天</w:t>
      </w:r>
      <w:r w:rsidR="00A503CC">
        <w:rPr>
          <w:rFonts w:hint="eastAsia"/>
        </w:rPr>
        <w:t>；</w:t>
      </w:r>
      <w:r w:rsidR="00437748">
        <w:rPr>
          <w:rFonts w:hint="eastAsia"/>
        </w:rPr>
        <w:t>结束时间</w:t>
      </w:r>
      <w:r w:rsidR="000055DA">
        <w:rPr>
          <w:rFonts w:hint="eastAsia"/>
        </w:rPr>
        <w:t>取值</w:t>
      </w:r>
      <w:r w:rsidR="00437748">
        <w:rPr>
          <w:rFonts w:hint="eastAsia"/>
        </w:rPr>
        <w:t>范围为</w:t>
      </w:r>
      <w:r w:rsidR="002203C1">
        <w:rPr>
          <w:rFonts w:hint="eastAsia"/>
        </w:rPr>
        <w:t>每年</w:t>
      </w:r>
      <w:r w:rsidR="000055DA">
        <w:rPr>
          <w:rFonts w:hint="eastAsia"/>
        </w:rPr>
        <w:t>7</w:t>
      </w:r>
      <w:r w:rsidR="000055DA">
        <w:rPr>
          <w:rFonts w:hint="eastAsia"/>
        </w:rPr>
        <w:t>月</w:t>
      </w:r>
      <w:r w:rsidR="000F6420">
        <w:rPr>
          <w:rFonts w:hint="eastAsia"/>
        </w:rPr>
        <w:t>2</w:t>
      </w:r>
      <w:r w:rsidR="000F6420">
        <w:t>1</w:t>
      </w:r>
      <w:r w:rsidR="000F6420">
        <w:rPr>
          <w:rFonts w:hint="eastAsia"/>
        </w:rPr>
        <w:t>日</w:t>
      </w:r>
      <w:r w:rsidR="000F6420">
        <w:rPr>
          <w:rFonts w:hint="eastAsia"/>
        </w:rPr>
        <w:t>-</w:t>
      </w:r>
      <w:r w:rsidR="000F6420">
        <w:t>8</w:t>
      </w:r>
      <w:r w:rsidR="000F6420">
        <w:rPr>
          <w:rFonts w:hint="eastAsia"/>
        </w:rPr>
        <w:t>月</w:t>
      </w:r>
      <w:r w:rsidR="000F6420">
        <w:rPr>
          <w:rFonts w:hint="eastAsia"/>
        </w:rPr>
        <w:t>1</w:t>
      </w:r>
      <w:r w:rsidR="000F6420">
        <w:t>0</w:t>
      </w:r>
      <w:r w:rsidR="000F6420">
        <w:rPr>
          <w:rFonts w:hint="eastAsia"/>
        </w:rPr>
        <w:t>日</w:t>
      </w:r>
      <w:r w:rsidR="002A6C32">
        <w:rPr>
          <w:rFonts w:hint="eastAsia"/>
        </w:rPr>
        <w:t>，</w:t>
      </w:r>
      <w:r w:rsidR="006250C1">
        <w:rPr>
          <w:rFonts w:hint="eastAsia"/>
        </w:rPr>
        <w:t>取值间隔为</w:t>
      </w:r>
      <w:r w:rsidR="006250C1">
        <w:rPr>
          <w:rFonts w:hint="eastAsia"/>
        </w:rPr>
        <w:t>1</w:t>
      </w:r>
      <w:r w:rsidR="006250C1">
        <w:rPr>
          <w:rFonts w:hint="eastAsia"/>
        </w:rPr>
        <w:t>天</w:t>
      </w:r>
      <w:r w:rsidR="00A503CC">
        <w:rPr>
          <w:rFonts w:hint="eastAsia"/>
        </w:rPr>
        <w:t>；</w:t>
      </w:r>
      <w:r w:rsidR="008C0409">
        <w:rPr>
          <w:rFonts w:hint="eastAsia"/>
        </w:rPr>
        <w:t>阴雨寡照指数核心</w:t>
      </w:r>
      <w:r w:rsidR="004861F5">
        <w:rPr>
          <w:rFonts w:hint="eastAsia"/>
        </w:rPr>
        <w:t>指标每日日照时数的取值范围为</w:t>
      </w:r>
      <w:r w:rsidR="004861F5">
        <w:rPr>
          <w:rFonts w:hint="eastAsia"/>
        </w:rPr>
        <w:t>4h-</w:t>
      </w:r>
      <w:r w:rsidR="004861F5">
        <w:t>8</w:t>
      </w:r>
      <w:r w:rsidR="004861F5">
        <w:rPr>
          <w:rFonts w:hint="eastAsia"/>
        </w:rPr>
        <w:t>h</w:t>
      </w:r>
      <w:r w:rsidR="004861F5">
        <w:rPr>
          <w:rFonts w:hint="eastAsia"/>
        </w:rPr>
        <w:t>，取值间隔为</w:t>
      </w:r>
      <w:r w:rsidR="004861F5">
        <w:rPr>
          <w:rFonts w:hint="eastAsia"/>
        </w:rPr>
        <w:t>0</w:t>
      </w:r>
      <w:r w:rsidR="004861F5">
        <w:t>.1</w:t>
      </w:r>
      <w:r w:rsidR="0053567C">
        <w:rPr>
          <w:rFonts w:hint="eastAsia"/>
        </w:rPr>
        <w:t>h</w:t>
      </w:r>
    </w:p>
    <w:p w14:paraId="554079FF" w14:textId="4EF7CB48" w:rsidR="0053567C" w:rsidRDefault="00EA4EB5" w:rsidP="0053567C">
      <w:pPr>
        <w:ind w:firstLine="480"/>
      </w:pPr>
      <w:r>
        <w:rPr>
          <w:rFonts w:hint="eastAsia"/>
        </w:rPr>
        <w:t>计算</w:t>
      </w:r>
      <w:r w:rsidR="0053567C">
        <w:rPr>
          <w:rFonts w:hint="eastAsia"/>
        </w:rPr>
        <w:t>发现，触发值为</w:t>
      </w:r>
      <w:r w:rsidR="0089795B">
        <w:rPr>
          <w:rFonts w:hint="eastAsia"/>
        </w:rPr>
        <w:t>为</w:t>
      </w:r>
      <w:r w:rsidR="0089795B">
        <w:rPr>
          <w:rFonts w:hint="eastAsia"/>
        </w:rPr>
        <w:t>6</w:t>
      </w:r>
      <w:r w:rsidR="0089795B">
        <w:t>.7</w:t>
      </w:r>
      <w:r w:rsidR="0089795B">
        <w:rPr>
          <w:rFonts w:hint="eastAsia"/>
        </w:rPr>
        <w:t>h</w:t>
      </w:r>
      <w:r w:rsidR="001203D2">
        <w:rPr>
          <w:rFonts w:hint="eastAsia"/>
        </w:rPr>
        <w:t>（每日最低日照时数），开始时间为每年</w:t>
      </w:r>
      <w:r w:rsidR="008C7F92">
        <w:rPr>
          <w:rFonts w:hint="eastAsia"/>
        </w:rPr>
        <w:t>7</w:t>
      </w:r>
      <w:r w:rsidR="008C7F92">
        <w:rPr>
          <w:rFonts w:hint="eastAsia"/>
        </w:rPr>
        <w:t>月</w:t>
      </w:r>
      <w:r w:rsidR="008C7F92">
        <w:rPr>
          <w:rFonts w:hint="eastAsia"/>
        </w:rPr>
        <w:t>1</w:t>
      </w:r>
      <w:r w:rsidR="008C7F92">
        <w:t>7</w:t>
      </w:r>
      <w:r w:rsidR="008C7F92">
        <w:rPr>
          <w:rFonts w:hint="eastAsia"/>
        </w:rPr>
        <w:t>日，结束时间为每年</w:t>
      </w:r>
      <w:r w:rsidR="008C7F92">
        <w:rPr>
          <w:rFonts w:hint="eastAsia"/>
        </w:rPr>
        <w:t>8</w:t>
      </w:r>
      <w:r w:rsidR="008C7F92">
        <w:rPr>
          <w:rFonts w:hint="eastAsia"/>
        </w:rPr>
        <w:t>月</w:t>
      </w:r>
      <w:r w:rsidR="008C7F92">
        <w:rPr>
          <w:rFonts w:hint="eastAsia"/>
        </w:rPr>
        <w:t>1</w:t>
      </w:r>
      <w:r w:rsidR="008C7F92">
        <w:rPr>
          <w:rFonts w:hint="eastAsia"/>
        </w:rPr>
        <w:t>日，阴雨寡照指数序列与玉米减产序列相关程度最高。</w:t>
      </w:r>
      <w:r w:rsidR="008C7F92">
        <w:rPr>
          <w:rFonts w:hint="eastAsia"/>
        </w:rPr>
        <w:t>Kendell</w:t>
      </w:r>
      <w:r w:rsidR="008C7F92">
        <w:rPr>
          <w:rFonts w:hint="eastAsia"/>
        </w:rPr>
        <w:t>相关系数为</w:t>
      </w:r>
      <w:r w:rsidR="008C7F92">
        <w:rPr>
          <w:rFonts w:hint="eastAsia"/>
        </w:rPr>
        <w:t>0</w:t>
      </w:r>
      <w:r w:rsidR="008C7F92">
        <w:t>.49</w:t>
      </w:r>
      <w:r w:rsidR="00955D40">
        <w:t>(</w:t>
      </w:r>
      <w:r w:rsidR="00955D40">
        <w:rPr>
          <w:rFonts w:hint="eastAsia"/>
        </w:rPr>
        <w:t>p=0.002</w:t>
      </w:r>
      <w:r w:rsidR="00955D40">
        <w:t>)</w:t>
      </w:r>
    </w:p>
    <w:p w14:paraId="073EB74F" w14:textId="640782D1" w:rsidR="00855218" w:rsidRDefault="00AA7BDE">
      <w:pPr>
        <w:ind w:firstLine="480"/>
      </w:pPr>
      <w:bookmarkStart w:id="99" w:name="玉米苗期干旱指数参数估计"/>
      <w:r>
        <w:t>3</w:t>
      </w:r>
      <w:r w:rsidR="00C12ED1">
        <w:t xml:space="preserve"> </w:t>
      </w:r>
      <w:r w:rsidR="00C12ED1">
        <w:t>玉米苗期干旱指数参数估计</w:t>
      </w:r>
      <w:bookmarkEnd w:id="99"/>
    </w:p>
    <w:p w14:paraId="5DC4C8C6" w14:textId="22DE9D9A" w:rsidR="00C86D56" w:rsidRDefault="00C12ED1">
      <w:pPr>
        <w:ind w:firstLine="480"/>
      </w:pPr>
      <w:r>
        <w:t>苗期干旱指数较为特殊，是比较保险</w:t>
      </w:r>
      <w:r w:rsidR="004D7665">
        <w:rPr>
          <w:rFonts w:hint="eastAsia"/>
        </w:rPr>
        <w:t>期间</w:t>
      </w:r>
      <w:r>
        <w:t>内累计降水量与累计潜在散蒸值。而潜在散蒸值也是根据保险期内每日的具体气象数据进行计算。故不能提前约定触发值而是根据具体数据进行计算。虽然这样会牺牲一定的便利性，但是由于</w:t>
      </w:r>
      <w:r>
        <w:t xml:space="preserve">FAO-56 </w:t>
      </w:r>
      <w:r>
        <w:t>彭曼公式对于潜在散蒸的计算准确度很高，仍然值得使用。</w:t>
      </w:r>
      <w:r w:rsidR="00AA7BDE">
        <w:rPr>
          <w:rFonts w:hint="eastAsia"/>
        </w:rPr>
        <w:t>因此，</w:t>
      </w:r>
      <w:r w:rsidR="00AC1FEF">
        <w:rPr>
          <w:rFonts w:hint="eastAsia"/>
        </w:rPr>
        <w:t>玉米苗期干旱指数</w:t>
      </w:r>
      <w:r w:rsidR="00C86D56">
        <w:rPr>
          <w:rFonts w:hint="eastAsia"/>
        </w:rPr>
        <w:t>有两个参数，开始时间和保险结束时间。</w:t>
      </w:r>
      <w:r w:rsidR="002F53A1">
        <w:rPr>
          <w:rFonts w:hint="eastAsia"/>
        </w:rPr>
        <w:t>开始时间的取值范围为每年</w:t>
      </w:r>
      <w:r w:rsidR="002203C1">
        <w:rPr>
          <w:rFonts w:hint="eastAsia"/>
        </w:rPr>
        <w:t>6</w:t>
      </w:r>
      <w:r w:rsidR="002203C1">
        <w:rPr>
          <w:rFonts w:hint="eastAsia"/>
        </w:rPr>
        <w:t>月</w:t>
      </w:r>
      <w:r w:rsidR="002203C1">
        <w:rPr>
          <w:rFonts w:hint="eastAsia"/>
        </w:rPr>
        <w:t>3</w:t>
      </w:r>
      <w:r w:rsidR="002203C1">
        <w:rPr>
          <w:rFonts w:hint="eastAsia"/>
        </w:rPr>
        <w:t>日</w:t>
      </w:r>
      <w:r w:rsidR="002203C1">
        <w:rPr>
          <w:rFonts w:hint="eastAsia"/>
        </w:rPr>
        <w:t>-</w:t>
      </w:r>
      <w:r w:rsidR="002203C1">
        <w:t>6</w:t>
      </w:r>
      <w:r w:rsidR="002203C1">
        <w:rPr>
          <w:rFonts w:hint="eastAsia"/>
        </w:rPr>
        <w:t>月</w:t>
      </w:r>
      <w:r w:rsidR="002203C1">
        <w:rPr>
          <w:rFonts w:hint="eastAsia"/>
        </w:rPr>
        <w:t>1</w:t>
      </w:r>
      <w:r w:rsidR="002203C1">
        <w:t>2</w:t>
      </w:r>
      <w:r w:rsidR="002203C1">
        <w:rPr>
          <w:rFonts w:hint="eastAsia"/>
        </w:rPr>
        <w:t>日，取值间隔为</w:t>
      </w:r>
      <w:r w:rsidR="002203C1">
        <w:rPr>
          <w:rFonts w:hint="eastAsia"/>
        </w:rPr>
        <w:t>1</w:t>
      </w:r>
      <w:r w:rsidR="002203C1">
        <w:rPr>
          <w:rFonts w:hint="eastAsia"/>
        </w:rPr>
        <w:t>天，结束时间取值范围为每年</w:t>
      </w:r>
      <w:r w:rsidR="004F07BC">
        <w:t>6</w:t>
      </w:r>
      <w:r w:rsidR="004F07BC">
        <w:rPr>
          <w:rFonts w:hint="eastAsia"/>
        </w:rPr>
        <w:t>月</w:t>
      </w:r>
      <w:r w:rsidR="00915F7D">
        <w:rPr>
          <w:rFonts w:hint="eastAsia"/>
        </w:rPr>
        <w:t>2</w:t>
      </w:r>
      <w:r w:rsidR="00915F7D">
        <w:t>3</w:t>
      </w:r>
      <w:r w:rsidR="00915F7D">
        <w:rPr>
          <w:rFonts w:hint="eastAsia"/>
        </w:rPr>
        <w:t>日</w:t>
      </w:r>
      <w:r w:rsidR="00915F7D">
        <w:rPr>
          <w:rFonts w:hint="eastAsia"/>
        </w:rPr>
        <w:t>-</w:t>
      </w:r>
      <w:r w:rsidR="00C03A58">
        <w:t>7</w:t>
      </w:r>
      <w:r w:rsidR="00C03A58">
        <w:rPr>
          <w:rFonts w:hint="eastAsia"/>
        </w:rPr>
        <w:t>月</w:t>
      </w:r>
      <w:r w:rsidR="00C03A58">
        <w:rPr>
          <w:rFonts w:hint="eastAsia"/>
        </w:rPr>
        <w:t>1</w:t>
      </w:r>
      <w:r w:rsidR="00C03A58">
        <w:t>0</w:t>
      </w:r>
      <w:r w:rsidR="00C03A58">
        <w:rPr>
          <w:rFonts w:hint="eastAsia"/>
        </w:rPr>
        <w:t>日，取值间隔为</w:t>
      </w:r>
      <w:r w:rsidR="00C03A58">
        <w:rPr>
          <w:rFonts w:hint="eastAsia"/>
        </w:rPr>
        <w:t>1</w:t>
      </w:r>
      <w:r w:rsidR="00C03A58">
        <w:rPr>
          <w:rFonts w:hint="eastAsia"/>
        </w:rPr>
        <w:t>天。</w:t>
      </w:r>
    </w:p>
    <w:p w14:paraId="073EB750" w14:textId="0C9C6E09" w:rsidR="00855218" w:rsidRDefault="00C03A58" w:rsidP="009373BC">
      <w:pPr>
        <w:ind w:firstLine="480"/>
      </w:pPr>
      <w:r>
        <w:rPr>
          <w:rFonts w:hint="eastAsia"/>
        </w:rPr>
        <w:t>计算</w:t>
      </w:r>
      <w:r w:rsidR="003E3915">
        <w:rPr>
          <w:rFonts w:hint="eastAsia"/>
        </w:rPr>
        <w:t>发现</w:t>
      </w:r>
      <w:r>
        <w:rPr>
          <w:rFonts w:hint="eastAsia"/>
        </w:rPr>
        <w:t>，</w:t>
      </w:r>
      <w:r w:rsidR="00107BD1">
        <w:rPr>
          <w:rFonts w:hint="eastAsia"/>
        </w:rPr>
        <w:t>开始时间</w:t>
      </w:r>
      <w:r w:rsidR="009373BC">
        <w:rPr>
          <w:rFonts w:hint="eastAsia"/>
        </w:rPr>
        <w:t>为</w:t>
      </w:r>
      <w:r w:rsidR="003E3915">
        <w:rPr>
          <w:rFonts w:hint="eastAsia"/>
        </w:rPr>
        <w:t>每年</w:t>
      </w:r>
      <w:r w:rsidR="00C12ED1">
        <w:t>6</w:t>
      </w:r>
      <w:r w:rsidR="00C12ED1">
        <w:t>月</w:t>
      </w:r>
      <w:r w:rsidR="00C12ED1">
        <w:t>4</w:t>
      </w:r>
      <w:r w:rsidR="00C12ED1">
        <w:t>日</w:t>
      </w:r>
      <w:r w:rsidR="009373BC">
        <w:rPr>
          <w:rFonts w:hint="eastAsia"/>
        </w:rPr>
        <w:t>，结束时间为每年</w:t>
      </w:r>
      <w:r w:rsidR="00C12ED1">
        <w:t>6</w:t>
      </w:r>
      <w:r w:rsidR="00C12ED1">
        <w:t>月</w:t>
      </w:r>
      <w:r w:rsidR="00C12ED1">
        <w:t>28</w:t>
      </w:r>
      <w:r w:rsidR="00C12ED1">
        <w:t>日，</w:t>
      </w:r>
      <w:r w:rsidR="009373BC">
        <w:rPr>
          <w:rFonts w:hint="eastAsia"/>
        </w:rPr>
        <w:t>苗期干旱指数序列与玉米产量损失序列相关程度最高。</w:t>
      </w:r>
      <w:r w:rsidR="009373BC">
        <w:rPr>
          <w:rFonts w:hint="eastAsia"/>
        </w:rPr>
        <w:t>K</w:t>
      </w:r>
      <w:r w:rsidR="00C12ED1">
        <w:t>endell</w:t>
      </w:r>
      <w:r w:rsidR="00C12ED1">
        <w:t>相关系数为</w:t>
      </w:r>
      <w:r w:rsidR="00C12ED1">
        <w:t>0.28</w:t>
      </w:r>
      <w:r w:rsidR="00C12ED1">
        <w:t>（</w:t>
      </w:r>
      <w:r w:rsidR="00C12ED1">
        <w:t>p=0.0459&lt;0.1</w:t>
      </w:r>
      <w:r w:rsidR="00C12ED1">
        <w:t>）。</w:t>
      </w:r>
      <w:r w:rsidR="00C12ED1">
        <w:t xml:space="preserve"> </w:t>
      </w:r>
    </w:p>
    <w:p w14:paraId="073EB751" w14:textId="0F327547" w:rsidR="00855218" w:rsidRDefault="00CF35AB">
      <w:pPr>
        <w:ind w:firstLine="480"/>
      </w:pPr>
      <w:bookmarkStart w:id="100" w:name="风雨倒伏指数参数估计"/>
      <w:r>
        <w:t>4</w:t>
      </w:r>
      <w:r w:rsidR="00C12ED1">
        <w:t xml:space="preserve"> </w:t>
      </w:r>
      <w:r w:rsidR="00C12ED1">
        <w:t>风雨倒伏指数参数估计</w:t>
      </w:r>
      <w:bookmarkEnd w:id="100"/>
    </w:p>
    <w:p w14:paraId="18DC4233" w14:textId="3AD69AFB" w:rsidR="0011775E" w:rsidRDefault="0011775E" w:rsidP="0011775E">
      <w:pPr>
        <w:ind w:firstLine="480"/>
      </w:pPr>
      <w:r>
        <w:t>对于玉米开花</w:t>
      </w:r>
      <w:r>
        <w:t>-</w:t>
      </w:r>
      <w:r>
        <w:t>乳熟期，牛浩和陈盛伟（</w:t>
      </w:r>
      <w:r>
        <w:t>2015</w:t>
      </w:r>
      <w:r>
        <w:t>）分别对开花期和乳熟期的风雨倒伏指数做了设计。但是本文已经设计了五个连续性指数，如果再进行细分</w:t>
      </w:r>
      <w:r w:rsidR="00AA7BDE">
        <w:rPr>
          <w:rFonts w:hint="eastAsia"/>
        </w:rPr>
        <w:t>会</w:t>
      </w:r>
      <w:r>
        <w:t>导致产品过于复杂，所以本文对开花</w:t>
      </w:r>
      <w:r>
        <w:t>-</w:t>
      </w:r>
      <w:r>
        <w:t>乳熟期的指数做统一处理，即只对降水和风力分别设计一个触发值，贯穿整个时期。</w:t>
      </w:r>
      <w:r w:rsidR="001B2C1C">
        <w:rPr>
          <w:rFonts w:hint="eastAsia"/>
        </w:rPr>
        <w:t>玉米开花授粉期风雨倒伏指数有四个参数需要估计</w:t>
      </w:r>
      <w:r w:rsidR="00315950">
        <w:rPr>
          <w:rFonts w:hint="eastAsia"/>
        </w:rPr>
        <w:t>，</w:t>
      </w:r>
      <w:r w:rsidR="00CA6DF9">
        <w:rPr>
          <w:rFonts w:hint="eastAsia"/>
        </w:rPr>
        <w:t>分别为开始时间、结束时间、</w:t>
      </w:r>
      <w:r w:rsidR="00611982">
        <w:rPr>
          <w:rFonts w:hint="eastAsia"/>
        </w:rPr>
        <w:t>风速触发值、降水触发值。</w:t>
      </w:r>
      <w:r w:rsidR="00643F3E">
        <w:rPr>
          <w:rFonts w:hint="eastAsia"/>
        </w:rPr>
        <w:t>开始时间的取值范围为每年</w:t>
      </w:r>
      <w:r w:rsidR="0031790A">
        <w:t>7</w:t>
      </w:r>
      <w:r w:rsidR="0031790A">
        <w:rPr>
          <w:rFonts w:hint="eastAsia"/>
        </w:rPr>
        <w:t>月</w:t>
      </w:r>
      <w:r w:rsidR="0031790A">
        <w:rPr>
          <w:rFonts w:hint="eastAsia"/>
        </w:rPr>
        <w:t>2</w:t>
      </w:r>
      <w:r w:rsidR="0031790A">
        <w:t>7</w:t>
      </w:r>
      <w:r w:rsidR="0031790A">
        <w:rPr>
          <w:rFonts w:hint="eastAsia"/>
        </w:rPr>
        <w:t>日</w:t>
      </w:r>
      <w:r w:rsidR="0031790A">
        <w:rPr>
          <w:rFonts w:hint="eastAsia"/>
        </w:rPr>
        <w:t>-</w:t>
      </w:r>
      <w:r w:rsidR="0031790A">
        <w:t>8</w:t>
      </w:r>
      <w:r w:rsidR="0031790A">
        <w:rPr>
          <w:rFonts w:hint="eastAsia"/>
        </w:rPr>
        <w:t>月</w:t>
      </w:r>
      <w:r w:rsidR="0031790A">
        <w:t>6</w:t>
      </w:r>
      <w:r w:rsidR="0031790A">
        <w:rPr>
          <w:rFonts w:hint="eastAsia"/>
        </w:rPr>
        <w:t>日</w:t>
      </w:r>
      <w:r w:rsidR="00643F3E">
        <w:rPr>
          <w:rFonts w:hint="eastAsia"/>
        </w:rPr>
        <w:t>，取值间隔为</w:t>
      </w:r>
      <w:r w:rsidR="00643F3E">
        <w:rPr>
          <w:rFonts w:hint="eastAsia"/>
        </w:rPr>
        <w:t>1</w:t>
      </w:r>
      <w:r w:rsidR="00643F3E">
        <w:rPr>
          <w:rFonts w:hint="eastAsia"/>
        </w:rPr>
        <w:t>天，结束时间取值范围为每年</w:t>
      </w:r>
      <w:r w:rsidR="00F24A4C">
        <w:t>9</w:t>
      </w:r>
      <w:r w:rsidR="00F24A4C">
        <w:rPr>
          <w:rFonts w:hint="eastAsia"/>
        </w:rPr>
        <w:t>月</w:t>
      </w:r>
      <w:r w:rsidR="00F24A4C">
        <w:rPr>
          <w:rFonts w:hint="eastAsia"/>
        </w:rPr>
        <w:t>1</w:t>
      </w:r>
      <w:r w:rsidR="00F24A4C">
        <w:t>0</w:t>
      </w:r>
      <w:r w:rsidR="00643F3E">
        <w:rPr>
          <w:rFonts w:hint="eastAsia"/>
        </w:rPr>
        <w:t>日</w:t>
      </w:r>
      <w:r w:rsidR="00643F3E">
        <w:rPr>
          <w:rFonts w:hint="eastAsia"/>
        </w:rPr>
        <w:t>-</w:t>
      </w:r>
      <w:r w:rsidR="007F18DA">
        <w:t>9</w:t>
      </w:r>
      <w:r w:rsidR="007F18DA">
        <w:rPr>
          <w:rFonts w:hint="eastAsia"/>
        </w:rPr>
        <w:t>月</w:t>
      </w:r>
      <w:r w:rsidR="007F18DA">
        <w:rPr>
          <w:rFonts w:hint="eastAsia"/>
        </w:rPr>
        <w:t>3</w:t>
      </w:r>
      <w:r w:rsidR="007F18DA">
        <w:t>0</w:t>
      </w:r>
      <w:r w:rsidR="00643F3E">
        <w:rPr>
          <w:rFonts w:hint="eastAsia"/>
        </w:rPr>
        <w:t>日，取值间隔为</w:t>
      </w:r>
      <w:r w:rsidR="00643F3E">
        <w:rPr>
          <w:rFonts w:hint="eastAsia"/>
        </w:rPr>
        <w:t>1</w:t>
      </w:r>
      <w:r w:rsidR="00643F3E">
        <w:rPr>
          <w:rFonts w:hint="eastAsia"/>
        </w:rPr>
        <w:t>天。</w:t>
      </w:r>
      <w:r w:rsidR="00B67D0E">
        <w:rPr>
          <w:rFonts w:hint="eastAsia"/>
        </w:rPr>
        <w:t>2</w:t>
      </w:r>
      <w:r w:rsidR="00B67D0E">
        <w:t>0</w:t>
      </w:r>
      <w:r w:rsidR="00B67D0E">
        <w:rPr>
          <w:rFonts w:hint="eastAsia"/>
        </w:rPr>
        <w:t>时</w:t>
      </w:r>
      <w:r w:rsidR="00B67D0E">
        <w:rPr>
          <w:rFonts w:hint="eastAsia"/>
        </w:rPr>
        <w:t>-</w:t>
      </w:r>
      <w:r w:rsidR="00B67D0E">
        <w:t>20</w:t>
      </w:r>
      <w:r w:rsidR="00B67D0E">
        <w:rPr>
          <w:rFonts w:hint="eastAsia"/>
        </w:rPr>
        <w:t>时降水取值范围为</w:t>
      </w:r>
      <w:r w:rsidR="00F33F41">
        <w:rPr>
          <w:rFonts w:hint="eastAsia"/>
        </w:rPr>
        <w:t>2</w:t>
      </w:r>
      <w:r w:rsidR="00F33F41">
        <w:t>5.0</w:t>
      </w:r>
      <w:r w:rsidR="006027EC">
        <w:t>mm</w:t>
      </w:r>
      <w:r w:rsidR="00F33F41">
        <w:t>-</w:t>
      </w:r>
      <w:r w:rsidR="006027EC">
        <w:t>29</w:t>
      </w:r>
      <w:r w:rsidR="006E24D5">
        <w:t>.0</w:t>
      </w:r>
      <w:r w:rsidR="006027EC">
        <w:t>mm</w:t>
      </w:r>
      <w:r w:rsidR="006027EC">
        <w:rPr>
          <w:rFonts w:hint="eastAsia"/>
        </w:rPr>
        <w:t>，取值间隔为</w:t>
      </w:r>
      <w:r w:rsidR="006027EC">
        <w:rPr>
          <w:rFonts w:hint="eastAsia"/>
        </w:rPr>
        <w:t>0</w:t>
      </w:r>
      <w:r w:rsidR="006027EC">
        <w:t>.1mm</w:t>
      </w:r>
      <w:r w:rsidR="006027EC">
        <w:rPr>
          <w:rFonts w:hint="eastAsia"/>
        </w:rPr>
        <w:t>，</w:t>
      </w:r>
      <w:r w:rsidR="00F648C1">
        <w:rPr>
          <w:rFonts w:hint="eastAsia"/>
        </w:rPr>
        <w:t>每日最大风速取值范围为</w:t>
      </w:r>
      <w:r w:rsidR="00F648C1">
        <w:rPr>
          <w:rFonts w:hint="eastAsia"/>
        </w:rPr>
        <w:t>7</w:t>
      </w:r>
      <w:r w:rsidR="00F648C1">
        <w:t>.0m/s-9.0</w:t>
      </w:r>
      <w:r w:rsidR="002E1F88">
        <w:t>m/s</w:t>
      </w:r>
      <w:r w:rsidR="002E1F88">
        <w:rPr>
          <w:rFonts w:hint="eastAsia"/>
        </w:rPr>
        <w:t>，间隔为</w:t>
      </w:r>
      <w:r w:rsidR="002E1F88">
        <w:rPr>
          <w:rFonts w:hint="eastAsia"/>
        </w:rPr>
        <w:t>0</w:t>
      </w:r>
      <w:r w:rsidR="002E1F88">
        <w:t>.1m/s</w:t>
      </w:r>
      <w:r w:rsidR="002E1F88">
        <w:rPr>
          <w:rFonts w:hint="eastAsia"/>
        </w:rPr>
        <w:t>。</w:t>
      </w:r>
    </w:p>
    <w:p w14:paraId="005DD274" w14:textId="3E942983" w:rsidR="002E1F88" w:rsidRDefault="002E1F88" w:rsidP="002E1F88">
      <w:pPr>
        <w:ind w:firstLine="480"/>
      </w:pPr>
      <w:r>
        <w:rPr>
          <w:rFonts w:hint="eastAsia"/>
        </w:rPr>
        <w:t>计算发现，开始时间为每年</w:t>
      </w:r>
      <w:r w:rsidR="0073624F">
        <w:t>7</w:t>
      </w:r>
      <w:r>
        <w:t>月</w:t>
      </w:r>
      <w:r w:rsidR="0073624F">
        <w:rPr>
          <w:rFonts w:hint="eastAsia"/>
        </w:rPr>
        <w:t>2</w:t>
      </w:r>
      <w:r w:rsidR="0073624F">
        <w:t>9</w:t>
      </w:r>
      <w:r>
        <w:t>日</w:t>
      </w:r>
      <w:r>
        <w:rPr>
          <w:rFonts w:hint="eastAsia"/>
        </w:rPr>
        <w:t>，结束时间为每年</w:t>
      </w:r>
      <w:r w:rsidR="0073624F">
        <w:t>9</w:t>
      </w:r>
      <w:r>
        <w:t>月</w:t>
      </w:r>
      <w:r w:rsidR="0073624F">
        <w:t>12</w:t>
      </w:r>
      <w:r>
        <w:t>日，</w:t>
      </w:r>
      <w:r w:rsidR="00DB056A">
        <w:rPr>
          <w:rFonts w:hint="eastAsia"/>
        </w:rPr>
        <w:t>2</w:t>
      </w:r>
      <w:r w:rsidR="00DB056A">
        <w:t>0</w:t>
      </w:r>
      <w:r w:rsidR="00DB056A">
        <w:rPr>
          <w:rFonts w:hint="eastAsia"/>
        </w:rPr>
        <w:t>时</w:t>
      </w:r>
      <w:r w:rsidR="00DB056A">
        <w:rPr>
          <w:rFonts w:hint="eastAsia"/>
        </w:rPr>
        <w:t>-</w:t>
      </w:r>
      <w:r w:rsidR="00DB056A">
        <w:t>20</w:t>
      </w:r>
      <w:r w:rsidR="00DB056A">
        <w:rPr>
          <w:rFonts w:hint="eastAsia"/>
        </w:rPr>
        <w:t>时降水量</w:t>
      </w:r>
      <w:r w:rsidR="000677B6">
        <w:rPr>
          <w:rFonts w:hint="eastAsia"/>
        </w:rPr>
        <w:t>触发值为</w:t>
      </w:r>
      <w:r w:rsidR="000677B6">
        <w:rPr>
          <w:rFonts w:hint="eastAsia"/>
        </w:rPr>
        <w:t>2</w:t>
      </w:r>
      <w:r w:rsidR="000677B6">
        <w:t>7.1</w:t>
      </w:r>
      <w:r w:rsidR="000677B6">
        <w:rPr>
          <w:rFonts w:hint="eastAsia"/>
        </w:rPr>
        <w:t>mm</w:t>
      </w:r>
      <w:r w:rsidR="000677B6">
        <w:rPr>
          <w:rFonts w:hint="eastAsia"/>
        </w:rPr>
        <w:t>，每日最大风速</w:t>
      </w:r>
      <w:r w:rsidR="00113536">
        <w:rPr>
          <w:rFonts w:hint="eastAsia"/>
        </w:rPr>
        <w:t>触发值</w:t>
      </w:r>
      <w:r w:rsidR="000677B6">
        <w:rPr>
          <w:rFonts w:hint="eastAsia"/>
        </w:rPr>
        <w:t>为</w:t>
      </w:r>
      <w:r w:rsidR="000677B6">
        <w:rPr>
          <w:rFonts w:hint="eastAsia"/>
        </w:rPr>
        <w:t>7</w:t>
      </w:r>
      <w:r w:rsidR="000677B6">
        <w:t>.4</w:t>
      </w:r>
      <w:r w:rsidR="000677B6">
        <w:rPr>
          <w:rFonts w:hint="eastAsia"/>
        </w:rPr>
        <w:t>m</w:t>
      </w:r>
      <w:r w:rsidR="000677B6">
        <w:t>/s</w:t>
      </w:r>
      <w:r w:rsidR="00113536">
        <w:rPr>
          <w:rFonts w:hint="eastAsia"/>
        </w:rPr>
        <w:t>，</w:t>
      </w:r>
      <w:r w:rsidR="0073624F">
        <w:rPr>
          <w:rFonts w:hint="eastAsia"/>
        </w:rPr>
        <w:t>风雨倒伏</w:t>
      </w:r>
      <w:r>
        <w:rPr>
          <w:rFonts w:hint="eastAsia"/>
        </w:rPr>
        <w:t>指数序列与玉米产量损失序列相关程度最高。</w:t>
      </w:r>
      <w:r>
        <w:rPr>
          <w:rFonts w:hint="eastAsia"/>
        </w:rPr>
        <w:t>K</w:t>
      </w:r>
      <w:r>
        <w:t>endell</w:t>
      </w:r>
      <w:r>
        <w:t>相关系数为</w:t>
      </w:r>
      <w:r>
        <w:t>0.</w:t>
      </w:r>
      <w:r w:rsidR="00113536">
        <w:t>46</w:t>
      </w:r>
      <w:r>
        <w:t>（</w:t>
      </w:r>
      <w:r>
        <w:t>p=0.0459&lt;0.1</w:t>
      </w:r>
      <w:r>
        <w:t>）。</w:t>
      </w:r>
      <w:r>
        <w:t xml:space="preserve"> </w:t>
      </w:r>
    </w:p>
    <w:p w14:paraId="55094FF2" w14:textId="64AEC9D6" w:rsidR="00EA4EB5" w:rsidRDefault="00EA4EB5" w:rsidP="002E1F88">
      <w:pPr>
        <w:ind w:firstLine="480"/>
      </w:pPr>
      <w:r>
        <w:rPr>
          <w:rFonts w:hint="eastAsia"/>
        </w:rPr>
        <w:t>所有</w:t>
      </w:r>
      <w:r>
        <w:rPr>
          <w:rFonts w:hint="eastAsia"/>
        </w:rPr>
        <w:t>4</w:t>
      </w:r>
      <w:r>
        <w:rPr>
          <w:rFonts w:hint="eastAsia"/>
        </w:rPr>
        <w:t>个气象指数</w:t>
      </w:r>
      <w:r w:rsidR="009B51BD">
        <w:rPr>
          <w:rFonts w:hint="eastAsia"/>
        </w:rPr>
        <w:t>参数的估计结果汇总如表</w:t>
      </w:r>
      <w:r w:rsidR="009B51BD">
        <w:rPr>
          <w:rFonts w:hint="eastAsia"/>
        </w:rPr>
        <w:t>2</w:t>
      </w:r>
      <w:r w:rsidR="009B51BD">
        <w:rPr>
          <w:rFonts w:hint="eastAsia"/>
        </w:rPr>
        <w:t>所示。</w:t>
      </w:r>
    </w:p>
    <w:p w14:paraId="4CD66701" w14:textId="70C7AE9A" w:rsidR="00113536" w:rsidRDefault="00113536" w:rsidP="006102A3">
      <w:pPr>
        <w:ind w:firstLineChars="0" w:firstLine="0"/>
        <w:jc w:val="center"/>
      </w:pPr>
      <w:r>
        <w:rPr>
          <w:rFonts w:hint="eastAsia"/>
        </w:rPr>
        <w:t>表</w:t>
      </w:r>
      <w:r w:rsidR="00ED2A61">
        <w:rPr>
          <w:rFonts w:hint="eastAsia"/>
        </w:rPr>
        <w:t>2</w:t>
      </w:r>
      <w:r>
        <w:rPr>
          <w:rFonts w:hint="eastAsia"/>
        </w:rPr>
        <w:t xml:space="preserve"> </w:t>
      </w:r>
      <w:r w:rsidR="006102A3">
        <w:rPr>
          <w:rFonts w:hint="eastAsia"/>
        </w:rPr>
        <w:t>气象指数最优参数估计结果汇总表</w:t>
      </w:r>
    </w:p>
    <w:tbl>
      <w:tblPr>
        <w:tblStyle w:val="ad"/>
        <w:tblW w:w="0" w:type="pct"/>
        <w:jc w:val="center"/>
        <w:tblLook w:val="07E0" w:firstRow="1" w:lastRow="1" w:firstColumn="1" w:lastColumn="1" w:noHBand="1" w:noVBand="1"/>
      </w:tblPr>
      <w:tblGrid>
        <w:gridCol w:w="2856"/>
        <w:gridCol w:w="1213"/>
        <w:gridCol w:w="1213"/>
        <w:gridCol w:w="1550"/>
        <w:gridCol w:w="1236"/>
      </w:tblGrid>
      <w:tr w:rsidR="00855218" w14:paraId="073EB759" w14:textId="77777777" w:rsidTr="00D01727">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73EB754" w14:textId="77777777" w:rsidR="00855218" w:rsidRDefault="00C12ED1" w:rsidP="001F609F">
            <w:pPr>
              <w:spacing w:line="240" w:lineRule="auto"/>
              <w:ind w:firstLineChars="0" w:firstLine="0"/>
              <w:jc w:val="left"/>
            </w:pPr>
            <w:r>
              <w:t>指数名称</w:t>
            </w:r>
          </w:p>
        </w:tc>
        <w:tc>
          <w:tcPr>
            <w:tcW w:w="0" w:type="auto"/>
          </w:tcPr>
          <w:p w14:paraId="073EB755" w14:textId="77777777" w:rsidR="00855218" w:rsidRDefault="00C12ED1" w:rsidP="001F609F">
            <w:pPr>
              <w:spacing w:line="240" w:lineRule="auto"/>
              <w:ind w:firstLineChars="0" w:firstLine="0"/>
              <w:jc w:val="left"/>
            </w:pPr>
            <w:r>
              <w:t>开始时间</w:t>
            </w:r>
          </w:p>
        </w:tc>
        <w:tc>
          <w:tcPr>
            <w:tcW w:w="0" w:type="auto"/>
          </w:tcPr>
          <w:p w14:paraId="073EB756" w14:textId="77777777" w:rsidR="00855218" w:rsidRDefault="00C12ED1" w:rsidP="001F609F">
            <w:pPr>
              <w:spacing w:line="240" w:lineRule="auto"/>
              <w:ind w:firstLineChars="0" w:firstLine="0"/>
              <w:jc w:val="left"/>
            </w:pPr>
            <w:r>
              <w:t>结束时间</w:t>
            </w:r>
          </w:p>
        </w:tc>
        <w:tc>
          <w:tcPr>
            <w:tcW w:w="0" w:type="auto"/>
          </w:tcPr>
          <w:p w14:paraId="073EB757" w14:textId="77777777" w:rsidR="00855218" w:rsidRDefault="00C12ED1" w:rsidP="001F609F">
            <w:pPr>
              <w:spacing w:line="240" w:lineRule="auto"/>
              <w:ind w:firstLineChars="0" w:firstLine="0"/>
              <w:jc w:val="left"/>
            </w:pPr>
            <w:r>
              <w:t>触发值</w:t>
            </w:r>
          </w:p>
        </w:tc>
        <w:tc>
          <w:tcPr>
            <w:tcW w:w="0" w:type="auto"/>
          </w:tcPr>
          <w:p w14:paraId="073EB758" w14:textId="77777777" w:rsidR="00855218" w:rsidRDefault="00C12ED1" w:rsidP="001F609F">
            <w:pPr>
              <w:spacing w:line="240" w:lineRule="auto"/>
              <w:ind w:firstLineChars="0" w:firstLine="0"/>
              <w:jc w:val="left"/>
            </w:pPr>
            <w:r>
              <w:t>相关系数</w:t>
            </w:r>
          </w:p>
        </w:tc>
      </w:tr>
      <w:tr w:rsidR="00855218" w14:paraId="073EB75F" w14:textId="77777777" w:rsidTr="00D01727">
        <w:trPr>
          <w:jc w:val="center"/>
        </w:trPr>
        <w:tc>
          <w:tcPr>
            <w:tcW w:w="0" w:type="auto"/>
          </w:tcPr>
          <w:p w14:paraId="073EB75A" w14:textId="77777777" w:rsidR="00855218" w:rsidRDefault="00C12ED1" w:rsidP="001F609F">
            <w:pPr>
              <w:spacing w:line="240" w:lineRule="auto"/>
              <w:ind w:firstLineChars="0" w:firstLine="0"/>
              <w:jc w:val="left"/>
            </w:pPr>
            <w:r>
              <w:t>苗期干旱指数</w:t>
            </w:r>
          </w:p>
        </w:tc>
        <w:tc>
          <w:tcPr>
            <w:tcW w:w="0" w:type="auto"/>
          </w:tcPr>
          <w:p w14:paraId="073EB75B" w14:textId="77777777" w:rsidR="00855218" w:rsidRDefault="00C12ED1" w:rsidP="001F609F">
            <w:pPr>
              <w:spacing w:line="240" w:lineRule="auto"/>
              <w:ind w:firstLineChars="0" w:firstLine="0"/>
              <w:jc w:val="left"/>
            </w:pPr>
            <w:r>
              <w:t>6</w:t>
            </w:r>
            <w:r>
              <w:t>月</w:t>
            </w:r>
            <w:r>
              <w:t>5</w:t>
            </w:r>
            <w:r>
              <w:t>日</w:t>
            </w:r>
          </w:p>
        </w:tc>
        <w:tc>
          <w:tcPr>
            <w:tcW w:w="0" w:type="auto"/>
          </w:tcPr>
          <w:p w14:paraId="073EB75C" w14:textId="77777777" w:rsidR="00855218" w:rsidRDefault="00C12ED1" w:rsidP="001F609F">
            <w:pPr>
              <w:spacing w:line="240" w:lineRule="auto"/>
              <w:ind w:firstLineChars="0" w:firstLine="0"/>
              <w:jc w:val="left"/>
            </w:pPr>
            <w:r>
              <w:t>6</w:t>
            </w:r>
            <w:r>
              <w:t>月</w:t>
            </w:r>
            <w:r>
              <w:t>27</w:t>
            </w:r>
            <w:r>
              <w:t>日</w:t>
            </w:r>
          </w:p>
        </w:tc>
        <w:tc>
          <w:tcPr>
            <w:tcW w:w="0" w:type="auto"/>
          </w:tcPr>
          <w:p w14:paraId="073EB75D" w14:textId="77777777" w:rsidR="00855218" w:rsidRDefault="00C12ED1" w:rsidP="001F609F">
            <w:pPr>
              <w:spacing w:line="240" w:lineRule="auto"/>
              <w:ind w:firstLineChars="0" w:firstLine="0"/>
              <w:jc w:val="left"/>
            </w:pPr>
            <w:r>
              <w:t>61mm</w:t>
            </w:r>
          </w:p>
        </w:tc>
        <w:tc>
          <w:tcPr>
            <w:tcW w:w="0" w:type="auto"/>
          </w:tcPr>
          <w:p w14:paraId="073EB75E" w14:textId="07838456" w:rsidR="00855218" w:rsidRDefault="00C12ED1" w:rsidP="001F609F">
            <w:pPr>
              <w:spacing w:line="240" w:lineRule="auto"/>
              <w:ind w:firstLineChars="0" w:firstLine="0"/>
              <w:jc w:val="left"/>
            </w:pPr>
            <w:r>
              <w:t>0.2712</w:t>
            </w:r>
            <w:r w:rsidR="00160086">
              <w:t>*</w:t>
            </w:r>
          </w:p>
        </w:tc>
      </w:tr>
      <w:tr w:rsidR="00855218" w14:paraId="073EB765" w14:textId="77777777" w:rsidTr="00D01727">
        <w:trPr>
          <w:jc w:val="center"/>
        </w:trPr>
        <w:tc>
          <w:tcPr>
            <w:tcW w:w="0" w:type="auto"/>
          </w:tcPr>
          <w:p w14:paraId="073EB760" w14:textId="77777777" w:rsidR="00855218" w:rsidRDefault="00855218" w:rsidP="001F609F">
            <w:pPr>
              <w:spacing w:line="240" w:lineRule="auto"/>
              <w:ind w:firstLineChars="0" w:firstLine="0"/>
            </w:pPr>
          </w:p>
        </w:tc>
        <w:tc>
          <w:tcPr>
            <w:tcW w:w="0" w:type="auto"/>
          </w:tcPr>
          <w:p w14:paraId="073EB761" w14:textId="77777777" w:rsidR="00855218" w:rsidRDefault="00855218" w:rsidP="001F609F">
            <w:pPr>
              <w:spacing w:line="240" w:lineRule="auto"/>
              <w:ind w:firstLineChars="0" w:firstLine="0"/>
            </w:pPr>
          </w:p>
        </w:tc>
        <w:tc>
          <w:tcPr>
            <w:tcW w:w="0" w:type="auto"/>
          </w:tcPr>
          <w:p w14:paraId="073EB762" w14:textId="77777777" w:rsidR="00855218" w:rsidRDefault="00855218" w:rsidP="001F609F">
            <w:pPr>
              <w:spacing w:line="240" w:lineRule="auto"/>
              <w:ind w:firstLineChars="0" w:firstLine="0"/>
            </w:pPr>
          </w:p>
        </w:tc>
        <w:tc>
          <w:tcPr>
            <w:tcW w:w="0" w:type="auto"/>
          </w:tcPr>
          <w:p w14:paraId="073EB763" w14:textId="77777777" w:rsidR="00855218" w:rsidRDefault="00855218" w:rsidP="001F609F">
            <w:pPr>
              <w:spacing w:line="240" w:lineRule="auto"/>
              <w:ind w:firstLineChars="0" w:firstLine="0"/>
            </w:pPr>
          </w:p>
        </w:tc>
        <w:tc>
          <w:tcPr>
            <w:tcW w:w="0" w:type="auto"/>
          </w:tcPr>
          <w:p w14:paraId="073EB764" w14:textId="184372C5" w:rsidR="00855218" w:rsidRDefault="00955D40" w:rsidP="001F609F">
            <w:pPr>
              <w:spacing w:line="240" w:lineRule="auto"/>
              <w:ind w:firstLineChars="0" w:firstLine="0"/>
              <w:jc w:val="left"/>
            </w:pPr>
            <w:r>
              <w:t>(</w:t>
            </w:r>
            <w:r w:rsidR="00C12ED1">
              <w:t>0.0721</w:t>
            </w:r>
            <w:r>
              <w:t>)</w:t>
            </w:r>
          </w:p>
        </w:tc>
      </w:tr>
      <w:tr w:rsidR="00855218" w14:paraId="073EB76B" w14:textId="77777777" w:rsidTr="00D01727">
        <w:trPr>
          <w:jc w:val="center"/>
        </w:trPr>
        <w:tc>
          <w:tcPr>
            <w:tcW w:w="0" w:type="auto"/>
          </w:tcPr>
          <w:p w14:paraId="073EB766" w14:textId="77777777" w:rsidR="00855218" w:rsidRDefault="00C12ED1" w:rsidP="001F609F">
            <w:pPr>
              <w:spacing w:line="240" w:lineRule="auto"/>
              <w:ind w:firstLineChars="0" w:firstLine="0"/>
              <w:jc w:val="left"/>
            </w:pPr>
            <w:r>
              <w:t>拔节抽穗期阴雨寡照指数</w:t>
            </w:r>
          </w:p>
        </w:tc>
        <w:tc>
          <w:tcPr>
            <w:tcW w:w="0" w:type="auto"/>
          </w:tcPr>
          <w:p w14:paraId="073EB767" w14:textId="2135B91A" w:rsidR="00855218" w:rsidRDefault="00C12ED1" w:rsidP="001F609F">
            <w:pPr>
              <w:spacing w:line="240" w:lineRule="auto"/>
              <w:ind w:firstLineChars="0" w:firstLine="0"/>
              <w:jc w:val="left"/>
            </w:pPr>
            <w:r>
              <w:t>7</w:t>
            </w:r>
            <w:r>
              <w:t>月</w:t>
            </w:r>
            <w:r>
              <w:t>1</w:t>
            </w:r>
            <w:r w:rsidR="00892E34">
              <w:t>7</w:t>
            </w:r>
            <w:r>
              <w:t>日</w:t>
            </w:r>
          </w:p>
        </w:tc>
        <w:tc>
          <w:tcPr>
            <w:tcW w:w="0" w:type="auto"/>
          </w:tcPr>
          <w:p w14:paraId="073EB768" w14:textId="17F4CF96" w:rsidR="00855218" w:rsidRDefault="00892E34" w:rsidP="001F609F">
            <w:pPr>
              <w:spacing w:line="240" w:lineRule="auto"/>
              <w:ind w:firstLineChars="0" w:firstLine="0"/>
              <w:jc w:val="left"/>
            </w:pPr>
            <w:r>
              <w:t>8</w:t>
            </w:r>
            <w:r w:rsidR="00C12ED1">
              <w:t>月</w:t>
            </w:r>
            <w:r w:rsidR="00C12ED1">
              <w:t>1</w:t>
            </w:r>
            <w:r w:rsidR="00C12ED1">
              <w:t>日</w:t>
            </w:r>
          </w:p>
        </w:tc>
        <w:tc>
          <w:tcPr>
            <w:tcW w:w="0" w:type="auto"/>
          </w:tcPr>
          <w:p w14:paraId="073EB769" w14:textId="71044ECD" w:rsidR="00855218" w:rsidRDefault="00C12ED1" w:rsidP="001F609F">
            <w:pPr>
              <w:spacing w:line="240" w:lineRule="auto"/>
              <w:ind w:firstLineChars="0" w:firstLine="0"/>
              <w:jc w:val="left"/>
            </w:pPr>
            <w:r>
              <w:t>6.</w:t>
            </w:r>
            <w:r w:rsidR="00357469">
              <w:t>7</w:t>
            </w:r>
            <w:r>
              <w:t>h</w:t>
            </w:r>
          </w:p>
        </w:tc>
        <w:tc>
          <w:tcPr>
            <w:tcW w:w="0" w:type="auto"/>
          </w:tcPr>
          <w:p w14:paraId="073EB76A" w14:textId="2F206441" w:rsidR="00855218" w:rsidRDefault="00C12ED1" w:rsidP="001F609F">
            <w:pPr>
              <w:spacing w:line="240" w:lineRule="auto"/>
              <w:ind w:firstLineChars="0" w:firstLine="0"/>
              <w:jc w:val="left"/>
            </w:pPr>
            <w:r>
              <w:t>0.4616</w:t>
            </w:r>
            <w:r w:rsidR="00160086">
              <w:t>***</w:t>
            </w:r>
          </w:p>
        </w:tc>
      </w:tr>
      <w:tr w:rsidR="00855218" w14:paraId="073EB771" w14:textId="77777777" w:rsidTr="00D01727">
        <w:trPr>
          <w:jc w:val="center"/>
        </w:trPr>
        <w:tc>
          <w:tcPr>
            <w:tcW w:w="0" w:type="auto"/>
          </w:tcPr>
          <w:p w14:paraId="073EB76C" w14:textId="77777777" w:rsidR="00855218" w:rsidRDefault="00855218" w:rsidP="001F609F">
            <w:pPr>
              <w:spacing w:line="240" w:lineRule="auto"/>
              <w:ind w:firstLineChars="0" w:firstLine="0"/>
            </w:pPr>
          </w:p>
        </w:tc>
        <w:tc>
          <w:tcPr>
            <w:tcW w:w="0" w:type="auto"/>
          </w:tcPr>
          <w:p w14:paraId="073EB76D" w14:textId="77777777" w:rsidR="00855218" w:rsidRDefault="00855218" w:rsidP="001F609F">
            <w:pPr>
              <w:spacing w:line="240" w:lineRule="auto"/>
              <w:ind w:firstLineChars="0" w:firstLine="0"/>
            </w:pPr>
          </w:p>
        </w:tc>
        <w:tc>
          <w:tcPr>
            <w:tcW w:w="0" w:type="auto"/>
          </w:tcPr>
          <w:p w14:paraId="073EB76E" w14:textId="77777777" w:rsidR="00855218" w:rsidRDefault="00855218" w:rsidP="001F609F">
            <w:pPr>
              <w:spacing w:line="240" w:lineRule="auto"/>
              <w:ind w:firstLineChars="0" w:firstLine="0"/>
            </w:pPr>
          </w:p>
        </w:tc>
        <w:tc>
          <w:tcPr>
            <w:tcW w:w="0" w:type="auto"/>
          </w:tcPr>
          <w:p w14:paraId="073EB76F" w14:textId="77777777" w:rsidR="00855218" w:rsidRDefault="00855218" w:rsidP="001F609F">
            <w:pPr>
              <w:spacing w:line="240" w:lineRule="auto"/>
              <w:ind w:firstLineChars="0" w:firstLine="0"/>
            </w:pPr>
          </w:p>
        </w:tc>
        <w:tc>
          <w:tcPr>
            <w:tcW w:w="0" w:type="auto"/>
          </w:tcPr>
          <w:p w14:paraId="073EB770" w14:textId="66DB7F17" w:rsidR="00855218" w:rsidRDefault="00955D40" w:rsidP="001F609F">
            <w:pPr>
              <w:spacing w:line="240" w:lineRule="auto"/>
              <w:ind w:firstLineChars="0" w:firstLine="0"/>
              <w:jc w:val="left"/>
            </w:pPr>
            <w:r>
              <w:rPr>
                <w:rFonts w:hint="eastAsia"/>
              </w:rPr>
              <w:t>(</w:t>
            </w:r>
            <w:r w:rsidR="00C12ED1">
              <w:t>0.0075</w:t>
            </w:r>
            <w:r>
              <w:t>)</w:t>
            </w:r>
          </w:p>
        </w:tc>
      </w:tr>
      <w:tr w:rsidR="00855218" w14:paraId="073EB777" w14:textId="77777777" w:rsidTr="00D01727">
        <w:trPr>
          <w:jc w:val="center"/>
        </w:trPr>
        <w:tc>
          <w:tcPr>
            <w:tcW w:w="0" w:type="auto"/>
          </w:tcPr>
          <w:p w14:paraId="073EB772" w14:textId="77777777" w:rsidR="00855218" w:rsidRDefault="00C12ED1" w:rsidP="001F609F">
            <w:pPr>
              <w:spacing w:line="240" w:lineRule="auto"/>
              <w:ind w:firstLineChars="0" w:firstLine="0"/>
              <w:jc w:val="left"/>
            </w:pPr>
            <w:r>
              <w:t>开花授粉期高温热害指数</w:t>
            </w:r>
          </w:p>
        </w:tc>
        <w:tc>
          <w:tcPr>
            <w:tcW w:w="0" w:type="auto"/>
          </w:tcPr>
          <w:p w14:paraId="073EB773" w14:textId="77777777" w:rsidR="00855218" w:rsidRDefault="00C12ED1" w:rsidP="001F609F">
            <w:pPr>
              <w:spacing w:line="240" w:lineRule="auto"/>
              <w:ind w:firstLineChars="0" w:firstLine="0"/>
              <w:jc w:val="left"/>
            </w:pPr>
            <w:r>
              <w:t>7</w:t>
            </w:r>
            <w:r>
              <w:t>月</w:t>
            </w:r>
            <w:r>
              <w:t>31</w:t>
            </w:r>
            <w:r>
              <w:t>日</w:t>
            </w:r>
          </w:p>
        </w:tc>
        <w:tc>
          <w:tcPr>
            <w:tcW w:w="0" w:type="auto"/>
          </w:tcPr>
          <w:p w14:paraId="073EB774" w14:textId="77777777" w:rsidR="00855218" w:rsidRDefault="00C12ED1" w:rsidP="001F609F">
            <w:pPr>
              <w:spacing w:line="240" w:lineRule="auto"/>
              <w:ind w:firstLineChars="0" w:firstLine="0"/>
              <w:jc w:val="left"/>
            </w:pPr>
            <w:r>
              <w:t>8</w:t>
            </w:r>
            <w:r>
              <w:t>月</w:t>
            </w:r>
            <w:r>
              <w:t>21</w:t>
            </w:r>
            <w:r>
              <w:t>日</w:t>
            </w:r>
          </w:p>
        </w:tc>
        <w:tc>
          <w:tcPr>
            <w:tcW w:w="0" w:type="auto"/>
          </w:tcPr>
          <w:p w14:paraId="073EB775" w14:textId="77777777" w:rsidR="00855218" w:rsidRDefault="00C12ED1" w:rsidP="001F609F">
            <w:pPr>
              <w:spacing w:line="240" w:lineRule="auto"/>
              <w:ind w:firstLineChars="0" w:firstLine="0"/>
              <w:jc w:val="left"/>
            </w:pPr>
            <w:r>
              <w:t>33.7℃</w:t>
            </w:r>
          </w:p>
        </w:tc>
        <w:tc>
          <w:tcPr>
            <w:tcW w:w="0" w:type="auto"/>
          </w:tcPr>
          <w:p w14:paraId="073EB776" w14:textId="1615A988" w:rsidR="00855218" w:rsidRDefault="00C12ED1" w:rsidP="001F609F">
            <w:pPr>
              <w:spacing w:line="240" w:lineRule="auto"/>
              <w:ind w:firstLineChars="0" w:firstLine="0"/>
              <w:jc w:val="left"/>
            </w:pPr>
            <w:r>
              <w:t>0.4462</w:t>
            </w:r>
            <w:r w:rsidR="00160086">
              <w:t>***</w:t>
            </w:r>
          </w:p>
        </w:tc>
      </w:tr>
      <w:tr w:rsidR="00855218" w14:paraId="073EB77D" w14:textId="77777777" w:rsidTr="00D01727">
        <w:trPr>
          <w:jc w:val="center"/>
        </w:trPr>
        <w:tc>
          <w:tcPr>
            <w:tcW w:w="0" w:type="auto"/>
          </w:tcPr>
          <w:p w14:paraId="073EB778" w14:textId="77777777" w:rsidR="00855218" w:rsidRDefault="00855218" w:rsidP="001F609F">
            <w:pPr>
              <w:spacing w:line="240" w:lineRule="auto"/>
              <w:ind w:firstLineChars="0" w:firstLine="0"/>
            </w:pPr>
          </w:p>
        </w:tc>
        <w:tc>
          <w:tcPr>
            <w:tcW w:w="0" w:type="auto"/>
          </w:tcPr>
          <w:p w14:paraId="073EB779" w14:textId="77777777" w:rsidR="00855218" w:rsidRDefault="00855218" w:rsidP="001F609F">
            <w:pPr>
              <w:spacing w:line="240" w:lineRule="auto"/>
              <w:ind w:firstLineChars="0" w:firstLine="0"/>
            </w:pPr>
          </w:p>
        </w:tc>
        <w:tc>
          <w:tcPr>
            <w:tcW w:w="0" w:type="auto"/>
          </w:tcPr>
          <w:p w14:paraId="073EB77A" w14:textId="77777777" w:rsidR="00855218" w:rsidRDefault="00855218" w:rsidP="001F609F">
            <w:pPr>
              <w:spacing w:line="240" w:lineRule="auto"/>
              <w:ind w:firstLineChars="0" w:firstLine="0"/>
            </w:pPr>
          </w:p>
        </w:tc>
        <w:tc>
          <w:tcPr>
            <w:tcW w:w="0" w:type="auto"/>
          </w:tcPr>
          <w:p w14:paraId="073EB77B" w14:textId="77777777" w:rsidR="00855218" w:rsidRDefault="00855218" w:rsidP="001F609F">
            <w:pPr>
              <w:spacing w:line="240" w:lineRule="auto"/>
              <w:ind w:firstLineChars="0" w:firstLine="0"/>
            </w:pPr>
          </w:p>
        </w:tc>
        <w:tc>
          <w:tcPr>
            <w:tcW w:w="0" w:type="auto"/>
          </w:tcPr>
          <w:p w14:paraId="073EB77C" w14:textId="08B2ED2E" w:rsidR="00855218" w:rsidRDefault="00955D40" w:rsidP="001F609F">
            <w:pPr>
              <w:spacing w:line="240" w:lineRule="auto"/>
              <w:ind w:firstLineChars="0" w:firstLine="0"/>
              <w:jc w:val="left"/>
            </w:pPr>
            <w:r>
              <w:rPr>
                <w:rFonts w:hint="eastAsia"/>
              </w:rPr>
              <w:t>(</w:t>
            </w:r>
            <w:r w:rsidR="00C12ED1">
              <w:t>0.0085</w:t>
            </w:r>
            <w:r>
              <w:rPr>
                <w:rFonts w:hint="eastAsia"/>
              </w:rPr>
              <w:t>)</w:t>
            </w:r>
          </w:p>
        </w:tc>
      </w:tr>
      <w:tr w:rsidR="00855218" w14:paraId="073EB783" w14:textId="77777777" w:rsidTr="00D01727">
        <w:trPr>
          <w:jc w:val="center"/>
        </w:trPr>
        <w:tc>
          <w:tcPr>
            <w:tcW w:w="0" w:type="auto"/>
          </w:tcPr>
          <w:p w14:paraId="073EB77E" w14:textId="77777777" w:rsidR="00855218" w:rsidRDefault="00C12ED1" w:rsidP="001F609F">
            <w:pPr>
              <w:spacing w:line="240" w:lineRule="auto"/>
              <w:ind w:firstLineChars="0" w:firstLine="0"/>
              <w:jc w:val="left"/>
            </w:pPr>
            <w:r>
              <w:t>开花受分期风雨倒伏指数</w:t>
            </w:r>
          </w:p>
        </w:tc>
        <w:tc>
          <w:tcPr>
            <w:tcW w:w="0" w:type="auto"/>
          </w:tcPr>
          <w:p w14:paraId="073EB77F" w14:textId="77777777" w:rsidR="00855218" w:rsidRDefault="00C12ED1" w:rsidP="001F609F">
            <w:pPr>
              <w:spacing w:line="240" w:lineRule="auto"/>
              <w:ind w:firstLineChars="0" w:firstLine="0"/>
              <w:jc w:val="left"/>
            </w:pPr>
            <w:r>
              <w:t>7</w:t>
            </w:r>
            <w:r>
              <w:t>月</w:t>
            </w:r>
            <w:r>
              <w:t>29</w:t>
            </w:r>
            <w:r>
              <w:t>日</w:t>
            </w:r>
          </w:p>
        </w:tc>
        <w:tc>
          <w:tcPr>
            <w:tcW w:w="0" w:type="auto"/>
          </w:tcPr>
          <w:p w14:paraId="073EB780" w14:textId="77777777" w:rsidR="00855218" w:rsidRDefault="00C12ED1" w:rsidP="001F609F">
            <w:pPr>
              <w:spacing w:line="240" w:lineRule="auto"/>
              <w:ind w:firstLineChars="0" w:firstLine="0"/>
              <w:jc w:val="left"/>
            </w:pPr>
            <w:r>
              <w:t>9</w:t>
            </w:r>
            <w:r>
              <w:t>月</w:t>
            </w:r>
            <w:r>
              <w:t>12</w:t>
            </w:r>
            <w:r>
              <w:t>日</w:t>
            </w:r>
          </w:p>
        </w:tc>
        <w:tc>
          <w:tcPr>
            <w:tcW w:w="0" w:type="auto"/>
          </w:tcPr>
          <w:p w14:paraId="073EB781" w14:textId="6C57ED00" w:rsidR="00855218" w:rsidRDefault="00C12ED1" w:rsidP="001F609F">
            <w:pPr>
              <w:spacing w:line="240" w:lineRule="auto"/>
              <w:ind w:firstLineChars="0" w:firstLine="0"/>
              <w:jc w:val="left"/>
            </w:pPr>
            <w:r>
              <w:t>风速</w:t>
            </w:r>
            <w:r>
              <w:t>7.</w:t>
            </w:r>
            <w:r w:rsidR="000677B6">
              <w:t>4</w:t>
            </w:r>
            <w:r>
              <w:t>m/s</w:t>
            </w:r>
          </w:p>
        </w:tc>
        <w:tc>
          <w:tcPr>
            <w:tcW w:w="0" w:type="auto"/>
          </w:tcPr>
          <w:p w14:paraId="073EB782" w14:textId="36BB8A21" w:rsidR="00855218" w:rsidRDefault="00C12ED1" w:rsidP="001F609F">
            <w:pPr>
              <w:spacing w:line="240" w:lineRule="auto"/>
              <w:ind w:firstLineChars="0" w:firstLine="0"/>
              <w:jc w:val="left"/>
            </w:pPr>
            <w:r>
              <w:t>0.4641</w:t>
            </w:r>
            <w:r w:rsidR="00160086">
              <w:t>***</w:t>
            </w:r>
          </w:p>
        </w:tc>
      </w:tr>
      <w:tr w:rsidR="00855218" w14:paraId="073EB789" w14:textId="77777777" w:rsidTr="00D01727">
        <w:trPr>
          <w:jc w:val="center"/>
        </w:trPr>
        <w:tc>
          <w:tcPr>
            <w:tcW w:w="0" w:type="auto"/>
          </w:tcPr>
          <w:p w14:paraId="073EB784" w14:textId="77777777" w:rsidR="00855218" w:rsidRDefault="00855218" w:rsidP="001F609F">
            <w:pPr>
              <w:spacing w:line="240" w:lineRule="auto"/>
              <w:ind w:firstLineChars="0" w:firstLine="0"/>
            </w:pPr>
          </w:p>
        </w:tc>
        <w:tc>
          <w:tcPr>
            <w:tcW w:w="0" w:type="auto"/>
          </w:tcPr>
          <w:p w14:paraId="073EB785" w14:textId="77777777" w:rsidR="00855218" w:rsidRDefault="00855218" w:rsidP="001F609F">
            <w:pPr>
              <w:spacing w:line="240" w:lineRule="auto"/>
              <w:ind w:firstLineChars="0" w:firstLine="0"/>
            </w:pPr>
          </w:p>
        </w:tc>
        <w:tc>
          <w:tcPr>
            <w:tcW w:w="0" w:type="auto"/>
          </w:tcPr>
          <w:p w14:paraId="073EB786" w14:textId="77777777" w:rsidR="00855218" w:rsidRDefault="00855218" w:rsidP="001F609F">
            <w:pPr>
              <w:spacing w:line="240" w:lineRule="auto"/>
              <w:ind w:firstLineChars="0" w:firstLine="0"/>
            </w:pPr>
          </w:p>
        </w:tc>
        <w:tc>
          <w:tcPr>
            <w:tcW w:w="0" w:type="auto"/>
          </w:tcPr>
          <w:p w14:paraId="073EB787" w14:textId="3A243313" w:rsidR="00855218" w:rsidRDefault="00C12ED1" w:rsidP="001F609F">
            <w:pPr>
              <w:spacing w:line="240" w:lineRule="auto"/>
              <w:ind w:firstLineChars="0" w:firstLine="0"/>
              <w:jc w:val="left"/>
            </w:pPr>
            <w:r>
              <w:t>降水</w:t>
            </w:r>
            <w:r>
              <w:t>27</w:t>
            </w:r>
            <w:r w:rsidR="003F2A77">
              <w:rPr>
                <w:rFonts w:hint="eastAsia"/>
              </w:rPr>
              <w:t>.</w:t>
            </w:r>
            <w:r w:rsidR="003F2A77">
              <w:t>1</w:t>
            </w:r>
            <w:r>
              <w:t>mm</w:t>
            </w:r>
          </w:p>
        </w:tc>
        <w:tc>
          <w:tcPr>
            <w:tcW w:w="0" w:type="auto"/>
          </w:tcPr>
          <w:p w14:paraId="073EB788" w14:textId="31DC5587" w:rsidR="00855218" w:rsidRDefault="00955D40" w:rsidP="001F609F">
            <w:pPr>
              <w:spacing w:line="240" w:lineRule="auto"/>
              <w:ind w:firstLineChars="0" w:firstLine="0"/>
              <w:jc w:val="left"/>
            </w:pPr>
            <w:r>
              <w:rPr>
                <w:rFonts w:hint="eastAsia"/>
              </w:rPr>
              <w:t>(</w:t>
            </w:r>
            <w:r w:rsidR="00C12ED1">
              <w:t>0.00</w:t>
            </w:r>
            <w:r w:rsidR="00316EB1">
              <w:t>41</w:t>
            </w:r>
            <w:r>
              <w:rPr>
                <w:rFonts w:hint="eastAsia"/>
              </w:rPr>
              <w:t>)</w:t>
            </w:r>
          </w:p>
        </w:tc>
      </w:tr>
    </w:tbl>
    <w:p w14:paraId="7B94DDA0" w14:textId="52DBF4D7" w:rsidR="008A52FC" w:rsidRDefault="00EA5DB4" w:rsidP="008A52FC">
      <w:pPr>
        <w:ind w:firstLine="480"/>
      </w:pPr>
      <w:bookmarkStart w:id="101" w:name="连续性和共生性多因子气象指数保险产品的定价"/>
      <w:r>
        <w:rPr>
          <w:rFonts w:hint="eastAsia"/>
        </w:rPr>
        <w:t>（三）</w:t>
      </w:r>
      <w:r w:rsidR="009C11E8">
        <w:rPr>
          <w:rFonts w:hint="eastAsia"/>
        </w:rPr>
        <w:t>综合指数的确定</w:t>
      </w:r>
    </w:p>
    <w:p w14:paraId="514F990A" w14:textId="396B5295" w:rsidR="00CD0854" w:rsidRDefault="000B169F" w:rsidP="00CD0854">
      <w:pPr>
        <w:ind w:firstLine="480"/>
      </w:pPr>
      <w:r>
        <w:rPr>
          <w:rFonts w:hint="eastAsia"/>
        </w:rPr>
        <w:t>以</w:t>
      </w:r>
      <w:r w:rsidR="0082438E">
        <w:rPr>
          <w:rFonts w:hint="eastAsia"/>
        </w:rPr>
        <w:t>每个指数的</w:t>
      </w:r>
      <w:r w:rsidR="00E61C36">
        <w:t>K</w:t>
      </w:r>
      <w:r w:rsidR="0082438E">
        <w:rPr>
          <w:rFonts w:hint="eastAsia"/>
        </w:rPr>
        <w:t>endell</w:t>
      </w:r>
      <w:r w:rsidR="0082438E">
        <w:rPr>
          <w:rFonts w:hint="eastAsia"/>
        </w:rPr>
        <w:t>相关系数作为权重，加权得到综合指数</w:t>
      </w:r>
      <w:r w:rsidR="0091520C">
        <w:rPr>
          <w:rFonts w:hint="eastAsia"/>
        </w:rPr>
        <w:t>。由于损失率是介于</w:t>
      </w:r>
      <w:r w:rsidR="0091520C">
        <w:rPr>
          <w:rFonts w:hint="eastAsia"/>
        </w:rPr>
        <w:t>0</w:t>
      </w:r>
      <w:r w:rsidR="0091520C">
        <w:rPr>
          <w:rFonts w:hint="eastAsia"/>
        </w:rPr>
        <w:t>与</w:t>
      </w:r>
      <w:r w:rsidR="0091520C">
        <w:rPr>
          <w:rFonts w:hint="eastAsia"/>
        </w:rPr>
        <w:t>1</w:t>
      </w:r>
      <w:r w:rsidR="0091520C">
        <w:rPr>
          <w:rFonts w:hint="eastAsia"/>
        </w:rPr>
        <w:t>之间的自然数，</w:t>
      </w:r>
      <w:r w:rsidR="006B5B10">
        <w:rPr>
          <w:rFonts w:hint="eastAsia"/>
        </w:rPr>
        <w:t>与之对应，最终的综合指数也应当介于</w:t>
      </w:r>
      <w:r w:rsidR="006B5B10">
        <w:rPr>
          <w:rFonts w:hint="eastAsia"/>
        </w:rPr>
        <w:t>0</w:t>
      </w:r>
      <w:r w:rsidR="006B5B10">
        <w:rPr>
          <w:rFonts w:hint="eastAsia"/>
        </w:rPr>
        <w:t>与</w:t>
      </w:r>
      <w:r w:rsidR="006B5B10">
        <w:rPr>
          <w:rFonts w:hint="eastAsia"/>
        </w:rPr>
        <w:t>1</w:t>
      </w:r>
      <w:r w:rsidR="006B5B10">
        <w:rPr>
          <w:rFonts w:hint="eastAsia"/>
        </w:rPr>
        <w:t>之间，以便</w:t>
      </w:r>
      <w:r w:rsidR="002F4D9D">
        <w:rPr>
          <w:rFonts w:hint="eastAsia"/>
        </w:rPr>
        <w:t>进行费率厘定。所以本文对于综合指数</w:t>
      </w:r>
      <w:r w:rsidR="0082438E">
        <w:rPr>
          <w:rFonts w:hint="eastAsia"/>
        </w:rPr>
        <w:t>进行归一化处理</w:t>
      </w:r>
      <w:r w:rsidR="002F4D9D">
        <w:rPr>
          <w:rFonts w:hint="eastAsia"/>
        </w:rPr>
        <w:t>，得到最终的归一化指数</w:t>
      </w:r>
      <w:r w:rsidR="0082438E">
        <w:rPr>
          <w:rFonts w:hint="eastAsia"/>
        </w:rPr>
        <w:t>。</w:t>
      </w:r>
      <w:r w:rsidR="00CD0854">
        <w:t>经过检验，综合指数序列与检查序列的相关系数如下，</w:t>
      </w:r>
    </w:p>
    <w:p w14:paraId="1C2FA7E2" w14:textId="12755253" w:rsidR="00ED2A61" w:rsidRDefault="00ED2A61" w:rsidP="00556E00">
      <w:pPr>
        <w:ind w:firstLineChars="0" w:firstLine="0"/>
        <w:jc w:val="center"/>
      </w:pPr>
      <w:r>
        <w:rPr>
          <w:rFonts w:hint="eastAsia"/>
        </w:rPr>
        <w:t>表</w:t>
      </w:r>
      <w:r>
        <w:rPr>
          <w:rFonts w:hint="eastAsia"/>
        </w:rPr>
        <w:t xml:space="preserve"> </w:t>
      </w:r>
      <w:r>
        <w:t xml:space="preserve">3 </w:t>
      </w:r>
      <w:r>
        <w:rPr>
          <w:rFonts w:hint="eastAsia"/>
        </w:rPr>
        <w:t>综合指数</w:t>
      </w:r>
      <w:r w:rsidR="00556E00">
        <w:rPr>
          <w:rFonts w:hint="eastAsia"/>
        </w:rPr>
        <w:t>序列与产量损失序列相关性</w:t>
      </w:r>
    </w:p>
    <w:tbl>
      <w:tblPr>
        <w:tblStyle w:val="ad"/>
        <w:tblW w:w="3526" w:type="pct"/>
        <w:jc w:val="center"/>
        <w:tblLook w:val="0620" w:firstRow="1" w:lastRow="0" w:firstColumn="0" w:lastColumn="0" w:noHBand="1" w:noVBand="1"/>
      </w:tblPr>
      <w:tblGrid>
        <w:gridCol w:w="1928"/>
        <w:gridCol w:w="1356"/>
        <w:gridCol w:w="1656"/>
        <w:gridCol w:w="1456"/>
      </w:tblGrid>
      <w:tr w:rsidR="00C92F20" w14:paraId="43453F2C" w14:textId="5265DA00" w:rsidTr="00C92F20">
        <w:trPr>
          <w:cnfStyle w:val="100000000000" w:firstRow="1" w:lastRow="0" w:firstColumn="0" w:lastColumn="0" w:oddVBand="0" w:evenVBand="0" w:oddHBand="0" w:evenHBand="0" w:firstRowFirstColumn="0" w:firstRowLastColumn="0" w:lastRowFirstColumn="0" w:lastRowLastColumn="0"/>
          <w:jc w:val="center"/>
        </w:trPr>
        <w:tc>
          <w:tcPr>
            <w:tcW w:w="1508" w:type="pct"/>
          </w:tcPr>
          <w:p w14:paraId="65E53B21" w14:textId="35246852" w:rsidR="00C92F20" w:rsidRDefault="00C92F20" w:rsidP="00C92F20">
            <w:pPr>
              <w:ind w:firstLine="480"/>
              <w:jc w:val="left"/>
            </w:pPr>
            <w:r>
              <w:rPr>
                <w:rFonts w:hint="eastAsia"/>
              </w:rPr>
              <w:t>统计指标</w:t>
            </w:r>
          </w:p>
        </w:tc>
        <w:tc>
          <w:tcPr>
            <w:tcW w:w="0" w:type="auto"/>
          </w:tcPr>
          <w:p w14:paraId="28691296" w14:textId="422919B5" w:rsidR="00C92F20" w:rsidRDefault="00C92F20" w:rsidP="00C92F20">
            <w:pPr>
              <w:ind w:firstLine="480"/>
              <w:jc w:val="left"/>
            </w:pPr>
            <w:r>
              <w:t>Ktau</w:t>
            </w:r>
          </w:p>
        </w:tc>
        <w:tc>
          <w:tcPr>
            <w:tcW w:w="0" w:type="auto"/>
          </w:tcPr>
          <w:p w14:paraId="61FABD23" w14:textId="3DCBF9C3" w:rsidR="00C92F20" w:rsidRDefault="00C92F20" w:rsidP="00C92F20">
            <w:pPr>
              <w:ind w:firstLine="480"/>
              <w:jc w:val="left"/>
            </w:pPr>
            <w:r>
              <w:t>Spearman</w:t>
            </w:r>
          </w:p>
        </w:tc>
        <w:tc>
          <w:tcPr>
            <w:tcW w:w="0" w:type="auto"/>
          </w:tcPr>
          <w:p w14:paraId="6B36CDD7" w14:textId="553992D8" w:rsidR="00C92F20" w:rsidRDefault="00C92F20" w:rsidP="00C92F20">
            <w:pPr>
              <w:ind w:firstLine="480"/>
              <w:jc w:val="left"/>
            </w:pPr>
            <w:r>
              <w:t>Pearson</w:t>
            </w:r>
          </w:p>
        </w:tc>
      </w:tr>
      <w:tr w:rsidR="00C92F20" w14:paraId="510E72C3" w14:textId="0269145F" w:rsidTr="00C92F20">
        <w:trPr>
          <w:jc w:val="center"/>
        </w:trPr>
        <w:tc>
          <w:tcPr>
            <w:tcW w:w="1508" w:type="pct"/>
          </w:tcPr>
          <w:p w14:paraId="39C8FC28" w14:textId="2CDB4791" w:rsidR="00C92F20" w:rsidRDefault="00A77F62" w:rsidP="00C92F20">
            <w:pPr>
              <w:ind w:firstLine="480"/>
              <w:jc w:val="left"/>
            </w:pPr>
            <w:r>
              <w:rPr>
                <w:rFonts w:hint="eastAsia"/>
              </w:rPr>
              <w:t>统计量</w:t>
            </w:r>
          </w:p>
        </w:tc>
        <w:tc>
          <w:tcPr>
            <w:tcW w:w="0" w:type="auto"/>
          </w:tcPr>
          <w:p w14:paraId="143F41ED" w14:textId="1CC33C9E" w:rsidR="00C92F20" w:rsidRDefault="00C92F20" w:rsidP="00C92F20">
            <w:pPr>
              <w:ind w:firstLine="480"/>
              <w:jc w:val="left"/>
            </w:pPr>
            <w:r>
              <w:t>0.4427</w:t>
            </w:r>
          </w:p>
        </w:tc>
        <w:tc>
          <w:tcPr>
            <w:tcW w:w="0" w:type="auto"/>
          </w:tcPr>
          <w:p w14:paraId="59D0EA87" w14:textId="08F92C34" w:rsidR="00C92F20" w:rsidRDefault="00C92F20" w:rsidP="00C92F20">
            <w:pPr>
              <w:ind w:firstLine="480"/>
              <w:jc w:val="left"/>
            </w:pPr>
            <w:r>
              <w:t>0.5421</w:t>
            </w:r>
          </w:p>
        </w:tc>
        <w:tc>
          <w:tcPr>
            <w:tcW w:w="0" w:type="auto"/>
          </w:tcPr>
          <w:p w14:paraId="3EC22E2F" w14:textId="5A218036" w:rsidR="00C92F20" w:rsidRDefault="00C92F20" w:rsidP="00C92F20">
            <w:pPr>
              <w:ind w:firstLine="480"/>
              <w:jc w:val="left"/>
            </w:pPr>
            <w:r>
              <w:t>0.6755</w:t>
            </w:r>
          </w:p>
        </w:tc>
      </w:tr>
      <w:tr w:rsidR="00C92F20" w14:paraId="74EFE4C1" w14:textId="27D3AD14" w:rsidTr="00C92F20">
        <w:trPr>
          <w:jc w:val="center"/>
        </w:trPr>
        <w:tc>
          <w:tcPr>
            <w:tcW w:w="1508" w:type="pct"/>
          </w:tcPr>
          <w:p w14:paraId="0BBA3373" w14:textId="735546C9" w:rsidR="00C92F20" w:rsidRDefault="00A77F62" w:rsidP="00C92F20">
            <w:pPr>
              <w:ind w:firstLine="480"/>
              <w:jc w:val="left"/>
            </w:pPr>
            <w:r>
              <w:rPr>
                <w:rFonts w:hint="eastAsia"/>
              </w:rPr>
              <w:t>伴随概率</w:t>
            </w:r>
          </w:p>
        </w:tc>
        <w:tc>
          <w:tcPr>
            <w:tcW w:w="0" w:type="auto"/>
          </w:tcPr>
          <w:p w14:paraId="7EA38EF6" w14:textId="52406FBB" w:rsidR="00C92F20" w:rsidRDefault="00C92F20" w:rsidP="00C92F20">
            <w:pPr>
              <w:ind w:firstLine="480"/>
              <w:jc w:val="left"/>
            </w:pPr>
            <w:r>
              <w:t>0.0029</w:t>
            </w:r>
          </w:p>
        </w:tc>
        <w:tc>
          <w:tcPr>
            <w:tcW w:w="0" w:type="auto"/>
          </w:tcPr>
          <w:p w14:paraId="63B06422" w14:textId="0D0B4A27" w:rsidR="00C92F20" w:rsidRDefault="00C92F20" w:rsidP="00C92F20">
            <w:pPr>
              <w:ind w:firstLine="480"/>
              <w:jc w:val="left"/>
            </w:pPr>
            <w:r>
              <w:t>0.0024</w:t>
            </w:r>
          </w:p>
        </w:tc>
        <w:tc>
          <w:tcPr>
            <w:tcW w:w="0" w:type="auto"/>
          </w:tcPr>
          <w:p w14:paraId="00FE546E" w14:textId="05287F41" w:rsidR="00C92F20" w:rsidRDefault="00C92F20" w:rsidP="00C92F20">
            <w:pPr>
              <w:ind w:firstLine="480"/>
              <w:jc w:val="left"/>
            </w:pPr>
            <w:r>
              <w:t>0.0001</w:t>
            </w:r>
          </w:p>
        </w:tc>
      </w:tr>
    </w:tbl>
    <w:p w14:paraId="4F0DFC39" w14:textId="1B2F54F2" w:rsidR="001A1BD4" w:rsidRDefault="001A1BD4" w:rsidP="001A1BD4">
      <w:pPr>
        <w:ind w:firstLine="480"/>
      </w:pPr>
      <w:r>
        <w:rPr>
          <w:rFonts w:hint="eastAsia"/>
        </w:rPr>
        <w:t>从表</w:t>
      </w:r>
      <w:r>
        <w:rPr>
          <w:rFonts w:hint="eastAsia"/>
        </w:rPr>
        <w:t>3</w:t>
      </w:r>
      <w:r>
        <w:rPr>
          <w:rFonts w:hint="eastAsia"/>
        </w:rPr>
        <w:t>可以看出，</w:t>
      </w:r>
      <w:r w:rsidR="00A16486">
        <w:rPr>
          <w:rFonts w:hint="eastAsia"/>
        </w:rPr>
        <w:t>以传统线性的</w:t>
      </w:r>
      <w:r w:rsidR="00A16486">
        <w:rPr>
          <w:rFonts w:hint="eastAsia"/>
        </w:rPr>
        <w:t>Person</w:t>
      </w:r>
      <w:r w:rsidR="00A16486">
        <w:rPr>
          <w:rFonts w:hint="eastAsia"/>
        </w:rPr>
        <w:t>相关系数来看，综合指数序列与玉米产量损失序列已经有了</w:t>
      </w:r>
      <w:r w:rsidR="00691F47">
        <w:rPr>
          <w:rFonts w:hint="eastAsia"/>
        </w:rPr>
        <w:t>较高的相关性，但是在</w:t>
      </w:r>
      <w:r w:rsidR="00E61C36">
        <w:rPr>
          <w:rFonts w:hint="eastAsia"/>
        </w:rPr>
        <w:t>K</w:t>
      </w:r>
      <w:r w:rsidR="00691F47">
        <w:rPr>
          <w:rFonts w:hint="eastAsia"/>
        </w:rPr>
        <w:t>endell</w:t>
      </w:r>
      <w:r w:rsidR="00691F47">
        <w:rPr>
          <w:rFonts w:hint="eastAsia"/>
        </w:rPr>
        <w:t>相关性中</w:t>
      </w:r>
      <w:r w:rsidR="002A1373">
        <w:rPr>
          <w:rFonts w:hint="eastAsia"/>
        </w:rPr>
        <w:t>处于中等相关性，这</w:t>
      </w:r>
      <w:r w:rsidR="004B59EF">
        <w:rPr>
          <w:rFonts w:hint="eastAsia"/>
        </w:rPr>
        <w:t>说明</w:t>
      </w:r>
      <w:r w:rsidR="00E61C36">
        <w:rPr>
          <w:rFonts w:hint="eastAsia"/>
        </w:rPr>
        <w:t>K</w:t>
      </w:r>
      <w:r w:rsidR="004B59EF">
        <w:rPr>
          <w:rFonts w:hint="eastAsia"/>
        </w:rPr>
        <w:t>endell</w:t>
      </w:r>
      <w:r w:rsidR="004B59EF">
        <w:rPr>
          <w:rFonts w:hint="eastAsia"/>
        </w:rPr>
        <w:t>相关性检验是一种更严格的相关性检验，可以较好地</w:t>
      </w:r>
      <w:r w:rsidR="00E02325">
        <w:rPr>
          <w:rFonts w:hint="eastAsia"/>
        </w:rPr>
        <w:t>选择每个气象指数保险参数的最优估计值。</w:t>
      </w:r>
    </w:p>
    <w:p w14:paraId="6026BEA7" w14:textId="3B054741" w:rsidR="008F17BF" w:rsidRDefault="008F17BF" w:rsidP="00783B13">
      <w:pPr>
        <w:pStyle w:val="1"/>
      </w:pPr>
      <w:r>
        <w:t>连续性和共生性多因子气象指数保险产品的定价</w:t>
      </w:r>
      <w:bookmarkEnd w:id="101"/>
    </w:p>
    <w:p w14:paraId="548B4D8C" w14:textId="5E78E114" w:rsidR="00CF35AB" w:rsidRPr="00CF35AB" w:rsidRDefault="00596AC8" w:rsidP="00CF35AB">
      <w:pPr>
        <w:ind w:firstLine="480"/>
      </w:pPr>
      <w:r>
        <w:rPr>
          <w:rFonts w:hint="eastAsia"/>
        </w:rPr>
        <w:t>（一）</w:t>
      </w:r>
      <w:r w:rsidR="00937B06">
        <w:rPr>
          <w:rFonts w:hint="eastAsia"/>
        </w:rPr>
        <w:t>参数分布拟合</w:t>
      </w:r>
    </w:p>
    <w:p w14:paraId="496CF891" w14:textId="145232FB" w:rsidR="008F17BF" w:rsidRDefault="008F17BF" w:rsidP="008F17BF">
      <w:pPr>
        <w:ind w:firstLine="480"/>
      </w:pPr>
      <w:r>
        <w:t>参数定价法是将历史数据的指数分布情况跟具体的模型分布拟合，将拟合程度较高的模型作为气象指数的分布模型，并通过相应的模型参数的计算来确定灾害发生频率。</w:t>
      </w:r>
      <w:r w:rsidR="00C75E4A">
        <w:rPr>
          <w:rFonts w:hint="eastAsia"/>
        </w:rPr>
        <w:t>再求得</w:t>
      </w:r>
      <w:r w:rsidR="00302877">
        <w:rPr>
          <w:rFonts w:hint="eastAsia"/>
        </w:rPr>
        <w:t>对应气象指数</w:t>
      </w:r>
      <w:r w:rsidR="00F652B3">
        <w:rPr>
          <w:rFonts w:hint="eastAsia"/>
        </w:rPr>
        <w:t>触发区间的期望，</w:t>
      </w:r>
      <w:r w:rsidR="0060264B">
        <w:rPr>
          <w:rFonts w:hint="eastAsia"/>
        </w:rPr>
        <w:t>即可</w:t>
      </w:r>
      <w:r w:rsidR="00E361DB">
        <w:rPr>
          <w:rFonts w:hint="eastAsia"/>
        </w:rPr>
        <w:t>看做</w:t>
      </w:r>
      <w:r w:rsidR="0060264B">
        <w:rPr>
          <w:rFonts w:hint="eastAsia"/>
        </w:rPr>
        <w:t>对应区间的玉米</w:t>
      </w:r>
      <w:r w:rsidR="00E361DB">
        <w:rPr>
          <w:rFonts w:hint="eastAsia"/>
        </w:rPr>
        <w:t>损期望</w:t>
      </w:r>
    </w:p>
    <w:p w14:paraId="74889BBA" w14:textId="3A3F9790" w:rsidR="008F17BF" w:rsidRPr="006E3AEA" w:rsidRDefault="008F17BF" w:rsidP="008F17BF">
      <w:pPr>
        <w:pStyle w:val="MTDisplayEquation"/>
      </w:pPr>
      <w:r>
        <w:tab/>
      </w:r>
      <w:r w:rsidR="008122B0" w:rsidRPr="00D65000">
        <w:rPr>
          <w:noProof/>
          <w:position w:val="-18"/>
        </w:rPr>
        <w:object w:dxaOrig="2500" w:dyaOrig="520" w14:anchorId="4F2479C4">
          <v:shape id="_x0000_i1056" type="#_x0000_t75" style="width:124.3pt;height:26.5pt" o:ole="">
            <v:imagedata r:id="rId69" o:title=""/>
          </v:shape>
          <o:OLEObject Type="Embed" ProgID="Equation.DSMT4" ShapeID="_x0000_i1056" DrawAspect="Content" ObjectID="_1670591038"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30CB0">
          <w:rPr>
            <w:noProof/>
          </w:rPr>
          <w:instrText>10</w:instrText>
        </w:r>
      </w:fldSimple>
      <w:r>
        <w:instrText>)</w:instrText>
      </w:r>
      <w:r>
        <w:fldChar w:fldCharType="end"/>
      </w:r>
    </w:p>
    <w:p w14:paraId="37CB3298" w14:textId="35A75888" w:rsidR="008F17BF" w:rsidRDefault="008F17BF" w:rsidP="008F17BF">
      <w:pPr>
        <w:ind w:firstLine="480"/>
      </w:pPr>
      <w:r>
        <w:t>式中</w:t>
      </w:r>
      <w:r>
        <w:t>P</w:t>
      </w:r>
      <w:r>
        <w:t>表示灾害发生概率，</w:t>
      </w:r>
      <w:r>
        <w:t>a</w:t>
      </w:r>
      <w:r>
        <w:t>、</w:t>
      </w:r>
      <w:r>
        <w:t>b</w:t>
      </w:r>
      <w:r>
        <w:t>表示某一灾害损失率下气象灾害指数触发值与退出值，</w:t>
      </w:r>
      <w:r w:rsidR="00302877">
        <w:rPr>
          <w:rFonts w:hint="eastAsia"/>
        </w:rPr>
        <w:t>x</w:t>
      </w:r>
      <w:r w:rsidR="00302877">
        <w:rPr>
          <w:rFonts w:hint="eastAsia"/>
        </w:rPr>
        <w:t>为气象指数变量</w:t>
      </w:r>
      <w:r>
        <w:t>，</w:t>
      </w:r>
      <w:r>
        <w:t>f(x,y)</w:t>
      </w:r>
      <w:r>
        <w:t>为气象指数的概率密度函数。</w:t>
      </w:r>
    </w:p>
    <w:p w14:paraId="0960CD29" w14:textId="77777777" w:rsidR="008F17BF" w:rsidRDefault="008F17BF" w:rsidP="008F17BF">
      <w:pPr>
        <w:ind w:firstLine="480"/>
      </w:pPr>
      <w:r>
        <w:t>根据灾害等级发生概率与灾害等级损失率，可以求得最终的期望损失率</w:t>
      </w:r>
      <w:r>
        <w:t>E</w:t>
      </w:r>
      <w:r>
        <w:t>（</w:t>
      </w:r>
      <w:r>
        <w:t>loss</w:t>
      </w:r>
      <w:r>
        <w:t>）。</w:t>
      </w:r>
    </w:p>
    <w:p w14:paraId="61AB4C80" w14:textId="47C18C0A" w:rsidR="008F17BF" w:rsidRDefault="008F17BF" w:rsidP="008F17BF">
      <w:pPr>
        <w:pStyle w:val="MTDisplayEquation"/>
      </w:pPr>
      <w:r>
        <w:tab/>
      </w:r>
      <w:r w:rsidR="008122B0" w:rsidRPr="005F455F">
        <w:rPr>
          <w:noProof/>
          <w:position w:val="-18"/>
        </w:rPr>
        <w:object w:dxaOrig="2299" w:dyaOrig="440" w14:anchorId="45603190">
          <v:shape id="_x0000_i1057" type="#_x0000_t75" style="width:114.1pt;height:21.75pt" o:ole="">
            <v:imagedata r:id="rId71" o:title=""/>
          </v:shape>
          <o:OLEObject Type="Embed" ProgID="Equation.DSMT4" ShapeID="_x0000_i1057" DrawAspect="Content" ObjectID="_1670591039"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30CB0">
          <w:rPr>
            <w:noProof/>
          </w:rPr>
          <w:instrText>11</w:instrText>
        </w:r>
      </w:fldSimple>
      <w:r>
        <w:instrText>)</w:instrText>
      </w:r>
      <w:r>
        <w:fldChar w:fldCharType="end"/>
      </w:r>
    </w:p>
    <w:p w14:paraId="03A2A398" w14:textId="77777777" w:rsidR="008F17BF" w:rsidRDefault="008F17BF" w:rsidP="008F17BF">
      <w:pPr>
        <w:ind w:firstLine="480"/>
      </w:pPr>
      <w:r>
        <w:t>式中，</w:t>
      </w:r>
      <w:r w:rsidR="008122B0" w:rsidRPr="005C7548">
        <w:rPr>
          <w:noProof/>
          <w:position w:val="-6"/>
        </w:rPr>
        <w:object w:dxaOrig="139" w:dyaOrig="260" w14:anchorId="165A4798">
          <v:shape id="_x0000_i1058" type="#_x0000_t75" style="width:6.8pt;height:13.6pt" o:ole="">
            <v:imagedata r:id="rId73" o:title=""/>
          </v:shape>
          <o:OLEObject Type="Embed" ProgID="Equation.DSMT4" ShapeID="_x0000_i1058" DrawAspect="Content" ObjectID="_1670591040" r:id="rId74"/>
        </w:object>
      </w:r>
      <w:r>
        <w:t>表示</w:t>
      </w:r>
      <w:r w:rsidR="008122B0" w:rsidRPr="005C7548">
        <w:rPr>
          <w:noProof/>
          <w:position w:val="-6"/>
        </w:rPr>
        <w:object w:dxaOrig="139" w:dyaOrig="260" w14:anchorId="20794360">
          <v:shape id="_x0000_i1059" type="#_x0000_t75" style="width:6.8pt;height:13.6pt" o:ole="">
            <v:imagedata r:id="rId75" o:title=""/>
          </v:shape>
          <o:OLEObject Type="Embed" ProgID="Equation.DSMT4" ShapeID="_x0000_i1059" DrawAspect="Content" ObjectID="_1670591041" r:id="rId76"/>
        </w:object>
      </w:r>
      <w:r>
        <w:t>种灾害等级，</w:t>
      </w:r>
      <w:r w:rsidR="008122B0" w:rsidRPr="005C7548">
        <w:rPr>
          <w:noProof/>
          <w:position w:val="-6"/>
        </w:rPr>
        <w:object w:dxaOrig="200" w:dyaOrig="220" w14:anchorId="671A7358">
          <v:shape id="_x0000_i1060" type="#_x0000_t75" style="width:8.85pt;height:11.55pt" o:ole="">
            <v:imagedata r:id="rId77" o:title=""/>
          </v:shape>
          <o:OLEObject Type="Embed" ProgID="Equation.DSMT4" ShapeID="_x0000_i1060" DrawAspect="Content" ObjectID="_1670591042" r:id="rId78"/>
        </w:object>
      </w:r>
      <w:r>
        <w:t>表示灾害等级数，</w:t>
      </w:r>
      <w:r>
        <w:t>xi</w:t>
      </w:r>
      <w:r>
        <w:t>表示不同灾害等级损失率的中值，</w:t>
      </w:r>
      <w:r>
        <w:t>pi</w:t>
      </w:r>
      <w:r>
        <w:t>表示不同灾害等级发生概率。求得的期望损失率即为气象指数保险产品的纯保费率。</w:t>
      </w:r>
    </w:p>
    <w:p w14:paraId="116AB093" w14:textId="1E7E7A7C" w:rsidR="008F17BF" w:rsidRDefault="008F17BF" w:rsidP="008F17BF">
      <w:pPr>
        <w:ind w:firstLine="480"/>
      </w:pPr>
      <w:r>
        <w:t>附加保费率可根据历史赔付情况，选用夏普比率法或风险值回报法求出</w:t>
      </w:r>
      <w:r w:rsidR="00B3714A">
        <w:rPr>
          <w:rFonts w:hint="eastAsia"/>
        </w:rPr>
        <w:t>，不是本文的主要研究范畴</w:t>
      </w:r>
      <w:r w:rsidR="00A77F62">
        <w:rPr>
          <w:rFonts w:hint="eastAsia"/>
        </w:rPr>
        <w:t>，在此不做赘述</w:t>
      </w:r>
      <w:r>
        <w:t>。</w:t>
      </w:r>
    </w:p>
    <w:p w14:paraId="073EB79C" w14:textId="6BB71230" w:rsidR="00855218" w:rsidRDefault="00C12ED1">
      <w:pPr>
        <w:ind w:firstLine="480"/>
      </w:pPr>
      <w:r>
        <w:t>利用</w:t>
      </w:r>
      <w:r>
        <w:t>Easyfit5.6</w:t>
      </w:r>
      <w:r>
        <w:t>软件，对于所得序列的分概率分布进行拟合，所得结果如下</w:t>
      </w:r>
    </w:p>
    <w:p w14:paraId="6941AA2E" w14:textId="7DF69FD4" w:rsidR="00875256" w:rsidRDefault="00875256" w:rsidP="00EA5DB4">
      <w:pPr>
        <w:ind w:firstLineChars="0" w:firstLine="0"/>
        <w:jc w:val="center"/>
      </w:pPr>
      <w:r>
        <w:rPr>
          <w:rFonts w:hint="eastAsia"/>
        </w:rPr>
        <w:t>表</w:t>
      </w:r>
      <w:r>
        <w:rPr>
          <w:rFonts w:hint="eastAsia"/>
        </w:rPr>
        <w:t>4</w:t>
      </w:r>
      <w:r>
        <w:t xml:space="preserve"> </w:t>
      </w:r>
      <w:r>
        <w:rPr>
          <w:rFonts w:hint="eastAsia"/>
        </w:rPr>
        <w:t>综合指数</w:t>
      </w:r>
      <w:r w:rsidR="00CB7D28">
        <w:rPr>
          <w:rFonts w:hint="eastAsia"/>
        </w:rPr>
        <w:t>概率分布函数拟合结果表</w:t>
      </w:r>
    </w:p>
    <w:tbl>
      <w:tblPr>
        <w:tblW w:w="7088" w:type="dxa"/>
        <w:jc w:val="center"/>
        <w:tblBorders>
          <w:top w:val="single" w:sz="4" w:space="0" w:color="auto"/>
          <w:bottom w:val="single" w:sz="4" w:space="0" w:color="auto"/>
        </w:tblBorders>
        <w:tblLook w:val="04A0" w:firstRow="1" w:lastRow="0" w:firstColumn="1" w:lastColumn="0" w:noHBand="0" w:noVBand="1"/>
      </w:tblPr>
      <w:tblGrid>
        <w:gridCol w:w="2191"/>
        <w:gridCol w:w="1480"/>
        <w:gridCol w:w="865"/>
        <w:gridCol w:w="1295"/>
        <w:gridCol w:w="1257"/>
      </w:tblGrid>
      <w:tr w:rsidR="00491080" w:rsidRPr="00491080" w14:paraId="7A763C56" w14:textId="77777777" w:rsidTr="007B585F">
        <w:trPr>
          <w:trHeight w:val="330"/>
          <w:jc w:val="center"/>
        </w:trPr>
        <w:tc>
          <w:tcPr>
            <w:tcW w:w="2191" w:type="dxa"/>
            <w:tcBorders>
              <w:top w:val="single" w:sz="4" w:space="0" w:color="auto"/>
              <w:bottom w:val="nil"/>
            </w:tcBorders>
            <w:shd w:val="clear" w:color="auto" w:fill="auto"/>
            <w:noWrap/>
            <w:vAlign w:val="center"/>
            <w:hideMark/>
          </w:tcPr>
          <w:p w14:paraId="31DF1325" w14:textId="7D0B0497" w:rsidR="00491080" w:rsidRPr="00491080" w:rsidRDefault="00EB4EA2" w:rsidP="00491080">
            <w:pPr>
              <w:widowControl/>
              <w:spacing w:line="240" w:lineRule="auto"/>
              <w:ind w:firstLineChars="0" w:firstLine="0"/>
              <w:jc w:val="left"/>
              <w:rPr>
                <w:rFonts w:cs="宋体"/>
                <w:color w:val="000000"/>
                <w:kern w:val="0"/>
                <w:sz w:val="21"/>
                <w:szCs w:val="21"/>
              </w:rPr>
            </w:pPr>
            <w:r>
              <w:rPr>
                <w:rFonts w:cs="宋体" w:hint="eastAsia"/>
                <w:color w:val="000000"/>
                <w:kern w:val="0"/>
                <w:sz w:val="21"/>
                <w:szCs w:val="21"/>
              </w:rPr>
              <w:t>待选分布</w:t>
            </w:r>
          </w:p>
        </w:tc>
        <w:tc>
          <w:tcPr>
            <w:tcW w:w="2345" w:type="dxa"/>
            <w:gridSpan w:val="2"/>
            <w:tcBorders>
              <w:top w:val="single" w:sz="4" w:space="0" w:color="auto"/>
              <w:bottom w:val="nil"/>
            </w:tcBorders>
            <w:shd w:val="clear" w:color="auto" w:fill="auto"/>
            <w:noWrap/>
            <w:vAlign w:val="center"/>
            <w:hideMark/>
          </w:tcPr>
          <w:p w14:paraId="55EE44C9"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Kolmogorov-Smirnov</w:t>
            </w:r>
          </w:p>
        </w:tc>
        <w:tc>
          <w:tcPr>
            <w:tcW w:w="2552" w:type="dxa"/>
            <w:gridSpan w:val="2"/>
            <w:tcBorders>
              <w:top w:val="single" w:sz="4" w:space="0" w:color="auto"/>
              <w:bottom w:val="nil"/>
            </w:tcBorders>
            <w:shd w:val="clear" w:color="auto" w:fill="auto"/>
            <w:noWrap/>
            <w:vAlign w:val="center"/>
            <w:hideMark/>
          </w:tcPr>
          <w:p w14:paraId="30D1C4C3"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Anderson-Darling</w:t>
            </w:r>
          </w:p>
        </w:tc>
      </w:tr>
      <w:tr w:rsidR="00491080" w:rsidRPr="00491080" w14:paraId="1E908DB5" w14:textId="77777777" w:rsidTr="007B585F">
        <w:trPr>
          <w:trHeight w:val="330"/>
          <w:jc w:val="center"/>
        </w:trPr>
        <w:tc>
          <w:tcPr>
            <w:tcW w:w="2191" w:type="dxa"/>
            <w:tcBorders>
              <w:top w:val="nil"/>
              <w:bottom w:val="single" w:sz="4" w:space="0" w:color="auto"/>
            </w:tcBorders>
            <w:shd w:val="clear" w:color="auto" w:fill="auto"/>
            <w:noWrap/>
            <w:vAlign w:val="center"/>
            <w:hideMark/>
          </w:tcPr>
          <w:p w14:paraId="24F5A4BB" w14:textId="77777777" w:rsidR="00491080" w:rsidRPr="00491080" w:rsidRDefault="00491080" w:rsidP="00491080">
            <w:pPr>
              <w:widowControl/>
              <w:spacing w:line="240" w:lineRule="auto"/>
              <w:ind w:firstLineChars="0" w:firstLine="0"/>
              <w:jc w:val="left"/>
              <w:rPr>
                <w:rFonts w:cs="宋体"/>
                <w:color w:val="000000"/>
                <w:kern w:val="0"/>
                <w:sz w:val="21"/>
                <w:szCs w:val="21"/>
              </w:rPr>
            </w:pPr>
          </w:p>
        </w:tc>
        <w:tc>
          <w:tcPr>
            <w:tcW w:w="1480" w:type="dxa"/>
            <w:tcBorders>
              <w:top w:val="nil"/>
              <w:bottom w:val="single" w:sz="4" w:space="0" w:color="auto"/>
            </w:tcBorders>
            <w:shd w:val="clear" w:color="auto" w:fill="auto"/>
            <w:noWrap/>
            <w:vAlign w:val="center"/>
            <w:hideMark/>
          </w:tcPr>
          <w:p w14:paraId="7EBD6C93" w14:textId="0E77BBA4" w:rsidR="00491080" w:rsidRPr="00491080" w:rsidRDefault="00EB4EA2" w:rsidP="00491080">
            <w:pPr>
              <w:widowControl/>
              <w:spacing w:line="240" w:lineRule="auto"/>
              <w:ind w:firstLineChars="0" w:firstLine="0"/>
              <w:jc w:val="left"/>
              <w:rPr>
                <w:rFonts w:cs="宋体"/>
                <w:color w:val="000000"/>
                <w:kern w:val="0"/>
                <w:sz w:val="21"/>
                <w:szCs w:val="21"/>
              </w:rPr>
            </w:pPr>
            <w:r>
              <w:rPr>
                <w:rFonts w:cs="宋体" w:hint="eastAsia"/>
                <w:color w:val="000000"/>
                <w:kern w:val="0"/>
                <w:sz w:val="21"/>
                <w:szCs w:val="21"/>
              </w:rPr>
              <w:t>统计量</w:t>
            </w:r>
          </w:p>
        </w:tc>
        <w:tc>
          <w:tcPr>
            <w:tcW w:w="865" w:type="dxa"/>
            <w:tcBorders>
              <w:top w:val="nil"/>
              <w:bottom w:val="single" w:sz="4" w:space="0" w:color="auto"/>
            </w:tcBorders>
            <w:shd w:val="clear" w:color="auto" w:fill="auto"/>
            <w:noWrap/>
            <w:vAlign w:val="center"/>
            <w:hideMark/>
          </w:tcPr>
          <w:p w14:paraId="43FB5104" w14:textId="49620429" w:rsidR="00491080" w:rsidRPr="00491080" w:rsidRDefault="00EB4EA2" w:rsidP="00491080">
            <w:pPr>
              <w:widowControl/>
              <w:spacing w:line="240" w:lineRule="auto"/>
              <w:ind w:firstLineChars="0" w:firstLine="0"/>
              <w:jc w:val="left"/>
              <w:rPr>
                <w:rFonts w:cs="宋体"/>
                <w:color w:val="000000"/>
                <w:kern w:val="0"/>
                <w:sz w:val="21"/>
                <w:szCs w:val="21"/>
              </w:rPr>
            </w:pPr>
            <w:r>
              <w:rPr>
                <w:rFonts w:cs="宋体" w:hint="eastAsia"/>
                <w:color w:val="000000"/>
                <w:kern w:val="0"/>
                <w:sz w:val="21"/>
                <w:szCs w:val="21"/>
              </w:rPr>
              <w:t>排名</w:t>
            </w:r>
          </w:p>
        </w:tc>
        <w:tc>
          <w:tcPr>
            <w:tcW w:w="1295" w:type="dxa"/>
            <w:tcBorders>
              <w:top w:val="nil"/>
              <w:bottom w:val="single" w:sz="4" w:space="0" w:color="auto"/>
            </w:tcBorders>
            <w:shd w:val="clear" w:color="auto" w:fill="auto"/>
            <w:noWrap/>
            <w:vAlign w:val="center"/>
            <w:hideMark/>
          </w:tcPr>
          <w:p w14:paraId="1B5FEBFC" w14:textId="1A3E3E7E" w:rsidR="00491080" w:rsidRPr="00491080" w:rsidRDefault="00EB4EA2" w:rsidP="00491080">
            <w:pPr>
              <w:widowControl/>
              <w:spacing w:line="240" w:lineRule="auto"/>
              <w:ind w:firstLineChars="0" w:firstLine="0"/>
              <w:jc w:val="left"/>
              <w:rPr>
                <w:rFonts w:cs="宋体"/>
                <w:color w:val="000000"/>
                <w:kern w:val="0"/>
                <w:sz w:val="21"/>
                <w:szCs w:val="21"/>
              </w:rPr>
            </w:pPr>
            <w:r>
              <w:rPr>
                <w:rFonts w:cs="宋体" w:hint="eastAsia"/>
                <w:color w:val="000000"/>
                <w:kern w:val="0"/>
                <w:sz w:val="21"/>
                <w:szCs w:val="21"/>
              </w:rPr>
              <w:t>统计量</w:t>
            </w:r>
          </w:p>
        </w:tc>
        <w:tc>
          <w:tcPr>
            <w:tcW w:w="1257" w:type="dxa"/>
            <w:tcBorders>
              <w:top w:val="nil"/>
              <w:bottom w:val="single" w:sz="4" w:space="0" w:color="auto"/>
            </w:tcBorders>
            <w:shd w:val="clear" w:color="auto" w:fill="auto"/>
            <w:noWrap/>
            <w:vAlign w:val="center"/>
            <w:hideMark/>
          </w:tcPr>
          <w:p w14:paraId="49ECDABE" w14:textId="765517CA" w:rsidR="00491080" w:rsidRPr="00491080" w:rsidRDefault="00EB4EA2" w:rsidP="00491080">
            <w:pPr>
              <w:widowControl/>
              <w:spacing w:line="240" w:lineRule="auto"/>
              <w:ind w:firstLineChars="0" w:firstLine="0"/>
              <w:jc w:val="left"/>
              <w:rPr>
                <w:rFonts w:cs="宋体"/>
                <w:color w:val="000000"/>
                <w:kern w:val="0"/>
                <w:sz w:val="21"/>
                <w:szCs w:val="21"/>
              </w:rPr>
            </w:pPr>
            <w:r>
              <w:rPr>
                <w:rFonts w:cs="宋体" w:hint="eastAsia"/>
                <w:color w:val="000000"/>
                <w:kern w:val="0"/>
                <w:sz w:val="21"/>
                <w:szCs w:val="21"/>
              </w:rPr>
              <w:t>排名</w:t>
            </w:r>
          </w:p>
        </w:tc>
      </w:tr>
      <w:tr w:rsidR="00491080" w:rsidRPr="00491080" w14:paraId="7245240D" w14:textId="77777777" w:rsidTr="007B585F">
        <w:trPr>
          <w:trHeight w:val="330"/>
          <w:jc w:val="center"/>
        </w:trPr>
        <w:tc>
          <w:tcPr>
            <w:tcW w:w="2191" w:type="dxa"/>
            <w:tcBorders>
              <w:top w:val="single" w:sz="4" w:space="0" w:color="auto"/>
            </w:tcBorders>
            <w:shd w:val="clear" w:color="auto" w:fill="auto"/>
            <w:noWrap/>
            <w:vAlign w:val="center"/>
            <w:hideMark/>
          </w:tcPr>
          <w:p w14:paraId="2A9914B3"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Gen. Logistic</w:t>
            </w:r>
          </w:p>
        </w:tc>
        <w:tc>
          <w:tcPr>
            <w:tcW w:w="1480" w:type="dxa"/>
            <w:tcBorders>
              <w:top w:val="single" w:sz="4" w:space="0" w:color="auto"/>
            </w:tcBorders>
            <w:shd w:val="clear" w:color="auto" w:fill="auto"/>
            <w:noWrap/>
            <w:vAlign w:val="center"/>
            <w:hideMark/>
          </w:tcPr>
          <w:p w14:paraId="4DBBD67E"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0.12324</w:t>
            </w:r>
          </w:p>
        </w:tc>
        <w:tc>
          <w:tcPr>
            <w:tcW w:w="865" w:type="dxa"/>
            <w:tcBorders>
              <w:top w:val="single" w:sz="4" w:space="0" w:color="auto"/>
            </w:tcBorders>
            <w:shd w:val="clear" w:color="auto" w:fill="auto"/>
            <w:noWrap/>
            <w:vAlign w:val="center"/>
            <w:hideMark/>
          </w:tcPr>
          <w:p w14:paraId="3A2073D8"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w:t>
            </w:r>
          </w:p>
        </w:tc>
        <w:tc>
          <w:tcPr>
            <w:tcW w:w="1295" w:type="dxa"/>
            <w:tcBorders>
              <w:top w:val="single" w:sz="4" w:space="0" w:color="auto"/>
            </w:tcBorders>
            <w:shd w:val="clear" w:color="auto" w:fill="auto"/>
            <w:noWrap/>
            <w:vAlign w:val="center"/>
            <w:hideMark/>
          </w:tcPr>
          <w:p w14:paraId="0A08F7AB"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0.42553</w:t>
            </w:r>
          </w:p>
        </w:tc>
        <w:tc>
          <w:tcPr>
            <w:tcW w:w="1257" w:type="dxa"/>
            <w:tcBorders>
              <w:top w:val="single" w:sz="4" w:space="0" w:color="auto"/>
            </w:tcBorders>
            <w:shd w:val="clear" w:color="auto" w:fill="auto"/>
            <w:noWrap/>
            <w:vAlign w:val="center"/>
            <w:hideMark/>
          </w:tcPr>
          <w:p w14:paraId="15121891"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w:t>
            </w:r>
          </w:p>
        </w:tc>
      </w:tr>
      <w:tr w:rsidR="00491080" w:rsidRPr="00491080" w14:paraId="00D327F0" w14:textId="77777777" w:rsidTr="007B585F">
        <w:trPr>
          <w:trHeight w:val="330"/>
          <w:jc w:val="center"/>
        </w:trPr>
        <w:tc>
          <w:tcPr>
            <w:tcW w:w="2191" w:type="dxa"/>
            <w:shd w:val="clear" w:color="auto" w:fill="auto"/>
            <w:noWrap/>
            <w:vAlign w:val="center"/>
            <w:hideMark/>
          </w:tcPr>
          <w:p w14:paraId="6184FB76"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Gen. Extreme Value</w:t>
            </w:r>
          </w:p>
        </w:tc>
        <w:tc>
          <w:tcPr>
            <w:tcW w:w="1480" w:type="dxa"/>
            <w:shd w:val="clear" w:color="auto" w:fill="auto"/>
            <w:noWrap/>
            <w:vAlign w:val="center"/>
            <w:hideMark/>
          </w:tcPr>
          <w:p w14:paraId="45AFB7B5"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0.12801</w:t>
            </w:r>
          </w:p>
        </w:tc>
        <w:tc>
          <w:tcPr>
            <w:tcW w:w="865" w:type="dxa"/>
            <w:shd w:val="clear" w:color="auto" w:fill="auto"/>
            <w:noWrap/>
            <w:vAlign w:val="center"/>
            <w:hideMark/>
          </w:tcPr>
          <w:p w14:paraId="01276C6E"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2</w:t>
            </w:r>
          </w:p>
        </w:tc>
        <w:tc>
          <w:tcPr>
            <w:tcW w:w="1295" w:type="dxa"/>
            <w:shd w:val="clear" w:color="auto" w:fill="auto"/>
            <w:noWrap/>
            <w:vAlign w:val="center"/>
            <w:hideMark/>
          </w:tcPr>
          <w:p w14:paraId="60776AFC"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0.45809</w:t>
            </w:r>
          </w:p>
        </w:tc>
        <w:tc>
          <w:tcPr>
            <w:tcW w:w="1257" w:type="dxa"/>
            <w:shd w:val="clear" w:color="auto" w:fill="auto"/>
            <w:noWrap/>
            <w:vAlign w:val="center"/>
            <w:hideMark/>
          </w:tcPr>
          <w:p w14:paraId="60503A23"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2</w:t>
            </w:r>
          </w:p>
        </w:tc>
      </w:tr>
      <w:tr w:rsidR="00491080" w:rsidRPr="00491080" w14:paraId="3B9139BB" w14:textId="77777777" w:rsidTr="007B585F">
        <w:trPr>
          <w:trHeight w:val="330"/>
          <w:jc w:val="center"/>
        </w:trPr>
        <w:tc>
          <w:tcPr>
            <w:tcW w:w="2191" w:type="dxa"/>
            <w:shd w:val="clear" w:color="auto" w:fill="auto"/>
            <w:noWrap/>
            <w:vAlign w:val="center"/>
            <w:hideMark/>
          </w:tcPr>
          <w:p w14:paraId="3FAFBFC9"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Gen. Pareto</w:t>
            </w:r>
          </w:p>
        </w:tc>
        <w:tc>
          <w:tcPr>
            <w:tcW w:w="1480" w:type="dxa"/>
            <w:shd w:val="clear" w:color="auto" w:fill="auto"/>
            <w:noWrap/>
            <w:vAlign w:val="center"/>
            <w:hideMark/>
          </w:tcPr>
          <w:p w14:paraId="545D5231"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0.14884</w:t>
            </w:r>
          </w:p>
        </w:tc>
        <w:tc>
          <w:tcPr>
            <w:tcW w:w="865" w:type="dxa"/>
            <w:shd w:val="clear" w:color="auto" w:fill="auto"/>
            <w:noWrap/>
            <w:vAlign w:val="center"/>
            <w:hideMark/>
          </w:tcPr>
          <w:p w14:paraId="1B2714BE"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3</w:t>
            </w:r>
          </w:p>
        </w:tc>
        <w:tc>
          <w:tcPr>
            <w:tcW w:w="1295" w:type="dxa"/>
            <w:shd w:val="clear" w:color="auto" w:fill="auto"/>
            <w:noWrap/>
            <w:vAlign w:val="center"/>
            <w:hideMark/>
          </w:tcPr>
          <w:p w14:paraId="455388ED"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0.71996</w:t>
            </w:r>
          </w:p>
        </w:tc>
        <w:tc>
          <w:tcPr>
            <w:tcW w:w="1257" w:type="dxa"/>
            <w:shd w:val="clear" w:color="auto" w:fill="auto"/>
            <w:noWrap/>
            <w:vAlign w:val="center"/>
            <w:hideMark/>
          </w:tcPr>
          <w:p w14:paraId="30B8C603"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4</w:t>
            </w:r>
          </w:p>
        </w:tc>
      </w:tr>
      <w:tr w:rsidR="00491080" w:rsidRPr="00491080" w14:paraId="114006F7" w14:textId="77777777" w:rsidTr="007B585F">
        <w:trPr>
          <w:trHeight w:val="330"/>
          <w:jc w:val="center"/>
        </w:trPr>
        <w:tc>
          <w:tcPr>
            <w:tcW w:w="2191" w:type="dxa"/>
            <w:shd w:val="clear" w:color="auto" w:fill="auto"/>
            <w:noWrap/>
            <w:vAlign w:val="center"/>
            <w:hideMark/>
          </w:tcPr>
          <w:p w14:paraId="4D609034"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Johnson SB</w:t>
            </w:r>
          </w:p>
        </w:tc>
        <w:tc>
          <w:tcPr>
            <w:tcW w:w="1480" w:type="dxa"/>
            <w:shd w:val="clear" w:color="auto" w:fill="auto"/>
            <w:noWrap/>
            <w:vAlign w:val="center"/>
            <w:hideMark/>
          </w:tcPr>
          <w:p w14:paraId="0C88E97E"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0.14929</w:t>
            </w:r>
          </w:p>
        </w:tc>
        <w:tc>
          <w:tcPr>
            <w:tcW w:w="865" w:type="dxa"/>
            <w:shd w:val="clear" w:color="auto" w:fill="auto"/>
            <w:noWrap/>
            <w:vAlign w:val="center"/>
            <w:hideMark/>
          </w:tcPr>
          <w:p w14:paraId="7B724F00"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4</w:t>
            </w:r>
          </w:p>
        </w:tc>
        <w:tc>
          <w:tcPr>
            <w:tcW w:w="1295" w:type="dxa"/>
            <w:shd w:val="clear" w:color="auto" w:fill="auto"/>
            <w:noWrap/>
            <w:vAlign w:val="center"/>
            <w:hideMark/>
          </w:tcPr>
          <w:p w14:paraId="6B4DB719"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0.67365</w:t>
            </w:r>
          </w:p>
        </w:tc>
        <w:tc>
          <w:tcPr>
            <w:tcW w:w="1257" w:type="dxa"/>
            <w:shd w:val="clear" w:color="auto" w:fill="auto"/>
            <w:noWrap/>
            <w:vAlign w:val="center"/>
            <w:hideMark/>
          </w:tcPr>
          <w:p w14:paraId="1F761CEA"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3</w:t>
            </w:r>
          </w:p>
        </w:tc>
      </w:tr>
      <w:tr w:rsidR="00491080" w:rsidRPr="00491080" w14:paraId="4B3372B1" w14:textId="77777777" w:rsidTr="007B585F">
        <w:trPr>
          <w:trHeight w:val="330"/>
          <w:jc w:val="center"/>
        </w:trPr>
        <w:tc>
          <w:tcPr>
            <w:tcW w:w="2191" w:type="dxa"/>
            <w:shd w:val="clear" w:color="auto" w:fill="auto"/>
            <w:noWrap/>
            <w:vAlign w:val="center"/>
            <w:hideMark/>
          </w:tcPr>
          <w:p w14:paraId="6057EFEB"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Cauchy</w:t>
            </w:r>
          </w:p>
        </w:tc>
        <w:tc>
          <w:tcPr>
            <w:tcW w:w="1480" w:type="dxa"/>
            <w:shd w:val="clear" w:color="auto" w:fill="auto"/>
            <w:noWrap/>
            <w:vAlign w:val="center"/>
            <w:hideMark/>
          </w:tcPr>
          <w:p w14:paraId="289C016F"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0.17354</w:t>
            </w:r>
          </w:p>
        </w:tc>
        <w:tc>
          <w:tcPr>
            <w:tcW w:w="865" w:type="dxa"/>
            <w:shd w:val="clear" w:color="auto" w:fill="auto"/>
            <w:noWrap/>
            <w:vAlign w:val="center"/>
            <w:hideMark/>
          </w:tcPr>
          <w:p w14:paraId="03EFCADB"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5</w:t>
            </w:r>
          </w:p>
        </w:tc>
        <w:tc>
          <w:tcPr>
            <w:tcW w:w="1295" w:type="dxa"/>
            <w:shd w:val="clear" w:color="auto" w:fill="auto"/>
            <w:noWrap/>
            <w:vAlign w:val="center"/>
            <w:hideMark/>
          </w:tcPr>
          <w:p w14:paraId="2145EAA2"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0.83279</w:t>
            </w:r>
          </w:p>
        </w:tc>
        <w:tc>
          <w:tcPr>
            <w:tcW w:w="1257" w:type="dxa"/>
            <w:shd w:val="clear" w:color="auto" w:fill="auto"/>
            <w:noWrap/>
            <w:vAlign w:val="center"/>
            <w:hideMark/>
          </w:tcPr>
          <w:p w14:paraId="12470FBD"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5</w:t>
            </w:r>
          </w:p>
        </w:tc>
      </w:tr>
      <w:tr w:rsidR="00491080" w:rsidRPr="00491080" w14:paraId="507CBF61" w14:textId="77777777" w:rsidTr="007B585F">
        <w:trPr>
          <w:trHeight w:val="330"/>
          <w:jc w:val="center"/>
        </w:trPr>
        <w:tc>
          <w:tcPr>
            <w:tcW w:w="2191" w:type="dxa"/>
            <w:shd w:val="clear" w:color="auto" w:fill="auto"/>
            <w:noWrap/>
            <w:vAlign w:val="center"/>
            <w:hideMark/>
          </w:tcPr>
          <w:p w14:paraId="0FC3D083"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Laplace</w:t>
            </w:r>
          </w:p>
        </w:tc>
        <w:tc>
          <w:tcPr>
            <w:tcW w:w="1480" w:type="dxa"/>
            <w:shd w:val="clear" w:color="auto" w:fill="auto"/>
            <w:noWrap/>
            <w:vAlign w:val="center"/>
            <w:hideMark/>
          </w:tcPr>
          <w:p w14:paraId="6622EDC1"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0.18474</w:t>
            </w:r>
          </w:p>
        </w:tc>
        <w:tc>
          <w:tcPr>
            <w:tcW w:w="865" w:type="dxa"/>
            <w:shd w:val="clear" w:color="auto" w:fill="auto"/>
            <w:noWrap/>
            <w:vAlign w:val="center"/>
            <w:hideMark/>
          </w:tcPr>
          <w:p w14:paraId="6507FFD8"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6</w:t>
            </w:r>
          </w:p>
        </w:tc>
        <w:tc>
          <w:tcPr>
            <w:tcW w:w="1295" w:type="dxa"/>
            <w:shd w:val="clear" w:color="auto" w:fill="auto"/>
            <w:noWrap/>
            <w:vAlign w:val="center"/>
            <w:hideMark/>
          </w:tcPr>
          <w:p w14:paraId="7EEEEF89"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1.3605</w:t>
            </w:r>
          </w:p>
        </w:tc>
        <w:tc>
          <w:tcPr>
            <w:tcW w:w="1257" w:type="dxa"/>
            <w:shd w:val="clear" w:color="auto" w:fill="auto"/>
            <w:noWrap/>
            <w:vAlign w:val="center"/>
            <w:hideMark/>
          </w:tcPr>
          <w:p w14:paraId="2F685474"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7</w:t>
            </w:r>
          </w:p>
        </w:tc>
      </w:tr>
      <w:tr w:rsidR="00491080" w:rsidRPr="00491080" w14:paraId="4CBEB685" w14:textId="77777777" w:rsidTr="007B585F">
        <w:trPr>
          <w:trHeight w:val="330"/>
          <w:jc w:val="center"/>
        </w:trPr>
        <w:tc>
          <w:tcPr>
            <w:tcW w:w="2191" w:type="dxa"/>
            <w:shd w:val="clear" w:color="auto" w:fill="auto"/>
            <w:noWrap/>
            <w:vAlign w:val="center"/>
            <w:hideMark/>
          </w:tcPr>
          <w:p w14:paraId="5CC6D2E3"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Gamma</w:t>
            </w:r>
          </w:p>
        </w:tc>
        <w:tc>
          <w:tcPr>
            <w:tcW w:w="1480" w:type="dxa"/>
            <w:shd w:val="clear" w:color="auto" w:fill="auto"/>
            <w:noWrap/>
            <w:vAlign w:val="center"/>
            <w:hideMark/>
          </w:tcPr>
          <w:p w14:paraId="529548D2"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0.2069</w:t>
            </w:r>
          </w:p>
        </w:tc>
        <w:tc>
          <w:tcPr>
            <w:tcW w:w="865" w:type="dxa"/>
            <w:shd w:val="clear" w:color="auto" w:fill="auto"/>
            <w:noWrap/>
            <w:vAlign w:val="center"/>
            <w:hideMark/>
          </w:tcPr>
          <w:p w14:paraId="441791E1"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8</w:t>
            </w:r>
          </w:p>
        </w:tc>
        <w:tc>
          <w:tcPr>
            <w:tcW w:w="1295" w:type="dxa"/>
            <w:shd w:val="clear" w:color="auto" w:fill="auto"/>
            <w:noWrap/>
            <w:vAlign w:val="center"/>
            <w:hideMark/>
          </w:tcPr>
          <w:p w14:paraId="57444CAA"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5.831</w:t>
            </w:r>
          </w:p>
        </w:tc>
        <w:tc>
          <w:tcPr>
            <w:tcW w:w="1257" w:type="dxa"/>
            <w:shd w:val="clear" w:color="auto" w:fill="auto"/>
            <w:noWrap/>
            <w:vAlign w:val="center"/>
            <w:hideMark/>
          </w:tcPr>
          <w:p w14:paraId="723DED1F"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9</w:t>
            </w:r>
          </w:p>
        </w:tc>
      </w:tr>
      <w:tr w:rsidR="00491080" w:rsidRPr="00491080" w14:paraId="3EDBC438" w14:textId="77777777" w:rsidTr="007B585F">
        <w:trPr>
          <w:trHeight w:val="330"/>
          <w:jc w:val="center"/>
        </w:trPr>
        <w:tc>
          <w:tcPr>
            <w:tcW w:w="2191" w:type="dxa"/>
            <w:shd w:val="clear" w:color="auto" w:fill="auto"/>
            <w:noWrap/>
            <w:vAlign w:val="center"/>
            <w:hideMark/>
          </w:tcPr>
          <w:p w14:paraId="4B6CFAAF"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Weibull</w:t>
            </w:r>
          </w:p>
        </w:tc>
        <w:tc>
          <w:tcPr>
            <w:tcW w:w="1480" w:type="dxa"/>
            <w:shd w:val="clear" w:color="auto" w:fill="auto"/>
            <w:noWrap/>
            <w:vAlign w:val="center"/>
            <w:hideMark/>
          </w:tcPr>
          <w:p w14:paraId="2ED9FAC5"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0.2069</w:t>
            </w:r>
          </w:p>
        </w:tc>
        <w:tc>
          <w:tcPr>
            <w:tcW w:w="865" w:type="dxa"/>
            <w:shd w:val="clear" w:color="auto" w:fill="auto"/>
            <w:noWrap/>
            <w:vAlign w:val="center"/>
            <w:hideMark/>
          </w:tcPr>
          <w:p w14:paraId="7B762052"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7</w:t>
            </w:r>
          </w:p>
        </w:tc>
        <w:tc>
          <w:tcPr>
            <w:tcW w:w="1295" w:type="dxa"/>
            <w:shd w:val="clear" w:color="auto" w:fill="auto"/>
            <w:noWrap/>
            <w:vAlign w:val="center"/>
            <w:hideMark/>
          </w:tcPr>
          <w:p w14:paraId="7DC2D1F0"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9.0677</w:t>
            </w:r>
          </w:p>
        </w:tc>
        <w:tc>
          <w:tcPr>
            <w:tcW w:w="1257" w:type="dxa"/>
            <w:shd w:val="clear" w:color="auto" w:fill="auto"/>
            <w:noWrap/>
            <w:vAlign w:val="center"/>
            <w:hideMark/>
          </w:tcPr>
          <w:p w14:paraId="35FCD09C"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15</w:t>
            </w:r>
          </w:p>
        </w:tc>
      </w:tr>
      <w:tr w:rsidR="00491080" w:rsidRPr="00491080" w14:paraId="1B143211" w14:textId="77777777" w:rsidTr="007B585F">
        <w:trPr>
          <w:trHeight w:val="330"/>
          <w:jc w:val="center"/>
        </w:trPr>
        <w:tc>
          <w:tcPr>
            <w:tcW w:w="2191" w:type="dxa"/>
            <w:shd w:val="clear" w:color="auto" w:fill="auto"/>
            <w:noWrap/>
            <w:vAlign w:val="center"/>
            <w:hideMark/>
          </w:tcPr>
          <w:p w14:paraId="10036021"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Logistic</w:t>
            </w:r>
          </w:p>
        </w:tc>
        <w:tc>
          <w:tcPr>
            <w:tcW w:w="1480" w:type="dxa"/>
            <w:shd w:val="clear" w:color="auto" w:fill="auto"/>
            <w:noWrap/>
            <w:vAlign w:val="center"/>
            <w:hideMark/>
          </w:tcPr>
          <w:p w14:paraId="6C8B85E9"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0.20753</w:t>
            </w:r>
          </w:p>
        </w:tc>
        <w:tc>
          <w:tcPr>
            <w:tcW w:w="865" w:type="dxa"/>
            <w:shd w:val="clear" w:color="auto" w:fill="auto"/>
            <w:noWrap/>
            <w:vAlign w:val="center"/>
            <w:hideMark/>
          </w:tcPr>
          <w:p w14:paraId="3F9D3720"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9</w:t>
            </w:r>
          </w:p>
        </w:tc>
        <w:tc>
          <w:tcPr>
            <w:tcW w:w="1295" w:type="dxa"/>
            <w:shd w:val="clear" w:color="auto" w:fill="auto"/>
            <w:noWrap/>
            <w:vAlign w:val="center"/>
            <w:hideMark/>
          </w:tcPr>
          <w:p w14:paraId="0D58ADA8"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1.2506</w:t>
            </w:r>
          </w:p>
        </w:tc>
        <w:tc>
          <w:tcPr>
            <w:tcW w:w="1257" w:type="dxa"/>
            <w:shd w:val="clear" w:color="auto" w:fill="auto"/>
            <w:noWrap/>
            <w:vAlign w:val="center"/>
            <w:hideMark/>
          </w:tcPr>
          <w:p w14:paraId="1E0AB025"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6</w:t>
            </w:r>
          </w:p>
        </w:tc>
      </w:tr>
      <w:tr w:rsidR="00491080" w:rsidRPr="00491080" w14:paraId="0FB563E3" w14:textId="77777777" w:rsidTr="007B585F">
        <w:trPr>
          <w:trHeight w:val="330"/>
          <w:jc w:val="center"/>
        </w:trPr>
        <w:tc>
          <w:tcPr>
            <w:tcW w:w="2191" w:type="dxa"/>
            <w:shd w:val="clear" w:color="auto" w:fill="auto"/>
            <w:noWrap/>
            <w:vAlign w:val="center"/>
            <w:hideMark/>
          </w:tcPr>
          <w:p w14:paraId="70D1799C"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Gen. Gamma</w:t>
            </w:r>
          </w:p>
        </w:tc>
        <w:tc>
          <w:tcPr>
            <w:tcW w:w="1480" w:type="dxa"/>
            <w:shd w:val="clear" w:color="auto" w:fill="auto"/>
            <w:noWrap/>
            <w:vAlign w:val="center"/>
            <w:hideMark/>
          </w:tcPr>
          <w:p w14:paraId="2F3341CB"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0.21012</w:t>
            </w:r>
          </w:p>
        </w:tc>
        <w:tc>
          <w:tcPr>
            <w:tcW w:w="865" w:type="dxa"/>
            <w:shd w:val="clear" w:color="auto" w:fill="auto"/>
            <w:noWrap/>
            <w:vAlign w:val="center"/>
            <w:hideMark/>
          </w:tcPr>
          <w:p w14:paraId="5C6FE6C8"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10</w:t>
            </w:r>
          </w:p>
        </w:tc>
        <w:tc>
          <w:tcPr>
            <w:tcW w:w="1295" w:type="dxa"/>
            <w:shd w:val="clear" w:color="auto" w:fill="auto"/>
            <w:noWrap/>
            <w:vAlign w:val="center"/>
            <w:hideMark/>
          </w:tcPr>
          <w:p w14:paraId="4BF55EEC"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8.7961</w:t>
            </w:r>
          </w:p>
        </w:tc>
        <w:tc>
          <w:tcPr>
            <w:tcW w:w="1257" w:type="dxa"/>
            <w:shd w:val="clear" w:color="auto" w:fill="auto"/>
            <w:noWrap/>
            <w:vAlign w:val="center"/>
            <w:hideMark/>
          </w:tcPr>
          <w:p w14:paraId="1F475C87"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12</w:t>
            </w:r>
          </w:p>
        </w:tc>
      </w:tr>
      <w:tr w:rsidR="00491080" w:rsidRPr="00491080" w14:paraId="2A4FC28B" w14:textId="77777777" w:rsidTr="007B585F">
        <w:trPr>
          <w:trHeight w:val="330"/>
          <w:jc w:val="center"/>
        </w:trPr>
        <w:tc>
          <w:tcPr>
            <w:tcW w:w="2191" w:type="dxa"/>
            <w:shd w:val="clear" w:color="auto" w:fill="auto"/>
            <w:noWrap/>
            <w:vAlign w:val="center"/>
            <w:hideMark/>
          </w:tcPr>
          <w:p w14:paraId="3CC5C1D3"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Log-Logistic</w:t>
            </w:r>
          </w:p>
        </w:tc>
        <w:tc>
          <w:tcPr>
            <w:tcW w:w="1480" w:type="dxa"/>
            <w:shd w:val="clear" w:color="auto" w:fill="auto"/>
            <w:noWrap/>
            <w:vAlign w:val="center"/>
            <w:hideMark/>
          </w:tcPr>
          <w:p w14:paraId="09A984A3"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0.21122</w:t>
            </w:r>
          </w:p>
        </w:tc>
        <w:tc>
          <w:tcPr>
            <w:tcW w:w="865" w:type="dxa"/>
            <w:shd w:val="clear" w:color="auto" w:fill="auto"/>
            <w:noWrap/>
            <w:vAlign w:val="center"/>
            <w:hideMark/>
          </w:tcPr>
          <w:p w14:paraId="4752118B"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11</w:t>
            </w:r>
          </w:p>
        </w:tc>
        <w:tc>
          <w:tcPr>
            <w:tcW w:w="1295" w:type="dxa"/>
            <w:shd w:val="clear" w:color="auto" w:fill="auto"/>
            <w:noWrap/>
            <w:vAlign w:val="center"/>
            <w:hideMark/>
          </w:tcPr>
          <w:p w14:paraId="3277E168"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8.3242</w:t>
            </w:r>
          </w:p>
        </w:tc>
        <w:tc>
          <w:tcPr>
            <w:tcW w:w="1257" w:type="dxa"/>
            <w:shd w:val="clear" w:color="auto" w:fill="auto"/>
            <w:noWrap/>
            <w:vAlign w:val="center"/>
            <w:hideMark/>
          </w:tcPr>
          <w:p w14:paraId="3C0F1970"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10</w:t>
            </w:r>
          </w:p>
        </w:tc>
      </w:tr>
      <w:tr w:rsidR="00491080" w:rsidRPr="00491080" w14:paraId="2CCCBAE1" w14:textId="77777777" w:rsidTr="007B585F">
        <w:trPr>
          <w:trHeight w:val="330"/>
          <w:jc w:val="center"/>
        </w:trPr>
        <w:tc>
          <w:tcPr>
            <w:tcW w:w="2191" w:type="dxa"/>
            <w:shd w:val="clear" w:color="auto" w:fill="auto"/>
            <w:noWrap/>
            <w:vAlign w:val="center"/>
            <w:hideMark/>
          </w:tcPr>
          <w:p w14:paraId="50E714B4"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Lognormal</w:t>
            </w:r>
          </w:p>
        </w:tc>
        <w:tc>
          <w:tcPr>
            <w:tcW w:w="1480" w:type="dxa"/>
            <w:shd w:val="clear" w:color="auto" w:fill="auto"/>
            <w:noWrap/>
            <w:vAlign w:val="center"/>
            <w:hideMark/>
          </w:tcPr>
          <w:p w14:paraId="4C121ECC"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0.21336</w:t>
            </w:r>
          </w:p>
        </w:tc>
        <w:tc>
          <w:tcPr>
            <w:tcW w:w="865" w:type="dxa"/>
            <w:shd w:val="clear" w:color="auto" w:fill="auto"/>
            <w:noWrap/>
            <w:vAlign w:val="center"/>
            <w:hideMark/>
          </w:tcPr>
          <w:p w14:paraId="6E34570B"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12</w:t>
            </w:r>
          </w:p>
        </w:tc>
        <w:tc>
          <w:tcPr>
            <w:tcW w:w="1295" w:type="dxa"/>
            <w:shd w:val="clear" w:color="auto" w:fill="auto"/>
            <w:noWrap/>
            <w:vAlign w:val="center"/>
            <w:hideMark/>
          </w:tcPr>
          <w:p w14:paraId="68FC2027"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8.8737</w:t>
            </w:r>
          </w:p>
        </w:tc>
        <w:tc>
          <w:tcPr>
            <w:tcW w:w="1257" w:type="dxa"/>
            <w:shd w:val="clear" w:color="auto" w:fill="auto"/>
            <w:noWrap/>
            <w:vAlign w:val="center"/>
            <w:hideMark/>
          </w:tcPr>
          <w:p w14:paraId="2B6A6C62"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13</w:t>
            </w:r>
          </w:p>
        </w:tc>
      </w:tr>
      <w:tr w:rsidR="00491080" w:rsidRPr="00491080" w14:paraId="2FCBB48B" w14:textId="77777777" w:rsidTr="007B585F">
        <w:trPr>
          <w:trHeight w:val="330"/>
          <w:jc w:val="center"/>
        </w:trPr>
        <w:tc>
          <w:tcPr>
            <w:tcW w:w="2191" w:type="dxa"/>
            <w:shd w:val="clear" w:color="auto" w:fill="auto"/>
            <w:noWrap/>
            <w:vAlign w:val="center"/>
            <w:hideMark/>
          </w:tcPr>
          <w:p w14:paraId="452A03F5"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Normal</w:t>
            </w:r>
          </w:p>
        </w:tc>
        <w:tc>
          <w:tcPr>
            <w:tcW w:w="1480" w:type="dxa"/>
            <w:shd w:val="clear" w:color="auto" w:fill="auto"/>
            <w:noWrap/>
            <w:vAlign w:val="center"/>
            <w:hideMark/>
          </w:tcPr>
          <w:p w14:paraId="77E6AD03"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0.21361</w:t>
            </w:r>
          </w:p>
        </w:tc>
        <w:tc>
          <w:tcPr>
            <w:tcW w:w="865" w:type="dxa"/>
            <w:shd w:val="clear" w:color="auto" w:fill="auto"/>
            <w:noWrap/>
            <w:vAlign w:val="center"/>
            <w:hideMark/>
          </w:tcPr>
          <w:p w14:paraId="67883237"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13</w:t>
            </w:r>
          </w:p>
        </w:tc>
        <w:tc>
          <w:tcPr>
            <w:tcW w:w="1295" w:type="dxa"/>
            <w:shd w:val="clear" w:color="auto" w:fill="auto"/>
            <w:noWrap/>
            <w:vAlign w:val="center"/>
            <w:hideMark/>
          </w:tcPr>
          <w:p w14:paraId="6EFB57FF"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1.3904</w:t>
            </w:r>
          </w:p>
        </w:tc>
        <w:tc>
          <w:tcPr>
            <w:tcW w:w="1257" w:type="dxa"/>
            <w:shd w:val="clear" w:color="auto" w:fill="auto"/>
            <w:noWrap/>
            <w:vAlign w:val="center"/>
            <w:hideMark/>
          </w:tcPr>
          <w:p w14:paraId="3B6BC0AE"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8</w:t>
            </w:r>
          </w:p>
        </w:tc>
      </w:tr>
      <w:tr w:rsidR="00491080" w:rsidRPr="00491080" w14:paraId="2B306DD5" w14:textId="77777777" w:rsidTr="007B585F">
        <w:trPr>
          <w:trHeight w:val="330"/>
          <w:jc w:val="center"/>
        </w:trPr>
        <w:tc>
          <w:tcPr>
            <w:tcW w:w="2191" w:type="dxa"/>
            <w:shd w:val="clear" w:color="auto" w:fill="auto"/>
            <w:noWrap/>
            <w:vAlign w:val="center"/>
            <w:hideMark/>
          </w:tcPr>
          <w:p w14:paraId="34DA1077"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Dagum</w:t>
            </w:r>
          </w:p>
        </w:tc>
        <w:tc>
          <w:tcPr>
            <w:tcW w:w="1480" w:type="dxa"/>
            <w:shd w:val="clear" w:color="auto" w:fill="auto"/>
            <w:noWrap/>
            <w:vAlign w:val="center"/>
            <w:hideMark/>
          </w:tcPr>
          <w:p w14:paraId="2CB66226"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0.22629</w:t>
            </w:r>
          </w:p>
        </w:tc>
        <w:tc>
          <w:tcPr>
            <w:tcW w:w="865" w:type="dxa"/>
            <w:shd w:val="clear" w:color="auto" w:fill="auto"/>
            <w:noWrap/>
            <w:vAlign w:val="center"/>
            <w:hideMark/>
          </w:tcPr>
          <w:p w14:paraId="6BE01921"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14</w:t>
            </w:r>
          </w:p>
        </w:tc>
        <w:tc>
          <w:tcPr>
            <w:tcW w:w="1295" w:type="dxa"/>
            <w:shd w:val="clear" w:color="auto" w:fill="auto"/>
            <w:noWrap/>
            <w:vAlign w:val="center"/>
            <w:hideMark/>
          </w:tcPr>
          <w:p w14:paraId="0F30F237"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8.9919</w:t>
            </w:r>
          </w:p>
        </w:tc>
        <w:tc>
          <w:tcPr>
            <w:tcW w:w="1257" w:type="dxa"/>
            <w:shd w:val="clear" w:color="auto" w:fill="auto"/>
            <w:noWrap/>
            <w:vAlign w:val="center"/>
            <w:hideMark/>
          </w:tcPr>
          <w:p w14:paraId="63C8D8C2"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14</w:t>
            </w:r>
          </w:p>
        </w:tc>
      </w:tr>
      <w:tr w:rsidR="00491080" w:rsidRPr="00491080" w14:paraId="6E6EF7D8" w14:textId="77777777" w:rsidTr="007B585F">
        <w:trPr>
          <w:trHeight w:val="330"/>
          <w:jc w:val="center"/>
        </w:trPr>
        <w:tc>
          <w:tcPr>
            <w:tcW w:w="2191" w:type="dxa"/>
            <w:shd w:val="clear" w:color="auto" w:fill="auto"/>
            <w:noWrap/>
            <w:vAlign w:val="center"/>
            <w:hideMark/>
          </w:tcPr>
          <w:p w14:paraId="7BF258AB"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Gamma</w:t>
            </w:r>
          </w:p>
        </w:tc>
        <w:tc>
          <w:tcPr>
            <w:tcW w:w="1480" w:type="dxa"/>
            <w:shd w:val="clear" w:color="auto" w:fill="auto"/>
            <w:noWrap/>
            <w:vAlign w:val="center"/>
            <w:hideMark/>
          </w:tcPr>
          <w:p w14:paraId="1B40A597"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0.24014</w:t>
            </w:r>
          </w:p>
        </w:tc>
        <w:tc>
          <w:tcPr>
            <w:tcW w:w="865" w:type="dxa"/>
            <w:shd w:val="clear" w:color="auto" w:fill="auto"/>
            <w:noWrap/>
            <w:vAlign w:val="center"/>
            <w:hideMark/>
          </w:tcPr>
          <w:p w14:paraId="1A1D42F0"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15</w:t>
            </w:r>
          </w:p>
        </w:tc>
        <w:tc>
          <w:tcPr>
            <w:tcW w:w="1295" w:type="dxa"/>
            <w:shd w:val="clear" w:color="auto" w:fill="auto"/>
            <w:noWrap/>
            <w:vAlign w:val="center"/>
            <w:hideMark/>
          </w:tcPr>
          <w:p w14:paraId="6F9DA3B0"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9.0895</w:t>
            </w:r>
          </w:p>
        </w:tc>
        <w:tc>
          <w:tcPr>
            <w:tcW w:w="1257" w:type="dxa"/>
            <w:shd w:val="clear" w:color="auto" w:fill="auto"/>
            <w:noWrap/>
            <w:vAlign w:val="center"/>
            <w:hideMark/>
          </w:tcPr>
          <w:p w14:paraId="0D9D811D"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16</w:t>
            </w:r>
          </w:p>
        </w:tc>
      </w:tr>
      <w:tr w:rsidR="00491080" w:rsidRPr="00491080" w14:paraId="3695D81F" w14:textId="77777777" w:rsidTr="007B585F">
        <w:trPr>
          <w:trHeight w:val="330"/>
          <w:jc w:val="center"/>
        </w:trPr>
        <w:tc>
          <w:tcPr>
            <w:tcW w:w="2191" w:type="dxa"/>
            <w:shd w:val="clear" w:color="auto" w:fill="auto"/>
            <w:noWrap/>
            <w:vAlign w:val="center"/>
            <w:hideMark/>
          </w:tcPr>
          <w:p w14:paraId="32271028"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Log-Logistic</w:t>
            </w:r>
          </w:p>
        </w:tc>
        <w:tc>
          <w:tcPr>
            <w:tcW w:w="1480" w:type="dxa"/>
            <w:shd w:val="clear" w:color="auto" w:fill="auto"/>
            <w:noWrap/>
            <w:vAlign w:val="center"/>
            <w:hideMark/>
          </w:tcPr>
          <w:p w14:paraId="1FA39D95"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0.24123</w:t>
            </w:r>
          </w:p>
        </w:tc>
        <w:tc>
          <w:tcPr>
            <w:tcW w:w="865" w:type="dxa"/>
            <w:shd w:val="clear" w:color="auto" w:fill="auto"/>
            <w:noWrap/>
            <w:vAlign w:val="center"/>
            <w:hideMark/>
          </w:tcPr>
          <w:p w14:paraId="62E128CE"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16</w:t>
            </w:r>
          </w:p>
        </w:tc>
        <w:tc>
          <w:tcPr>
            <w:tcW w:w="1295" w:type="dxa"/>
            <w:shd w:val="clear" w:color="auto" w:fill="auto"/>
            <w:noWrap/>
            <w:vAlign w:val="center"/>
            <w:hideMark/>
          </w:tcPr>
          <w:p w14:paraId="72E75235"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9.9382</w:t>
            </w:r>
          </w:p>
        </w:tc>
        <w:tc>
          <w:tcPr>
            <w:tcW w:w="1257" w:type="dxa"/>
            <w:shd w:val="clear" w:color="auto" w:fill="auto"/>
            <w:noWrap/>
            <w:vAlign w:val="center"/>
            <w:hideMark/>
          </w:tcPr>
          <w:p w14:paraId="2F49A042"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18</w:t>
            </w:r>
          </w:p>
        </w:tc>
      </w:tr>
      <w:tr w:rsidR="00491080" w:rsidRPr="00491080" w14:paraId="041B75EC" w14:textId="77777777" w:rsidTr="007B585F">
        <w:trPr>
          <w:trHeight w:val="330"/>
          <w:jc w:val="center"/>
        </w:trPr>
        <w:tc>
          <w:tcPr>
            <w:tcW w:w="2191" w:type="dxa"/>
            <w:shd w:val="clear" w:color="auto" w:fill="auto"/>
            <w:noWrap/>
            <w:vAlign w:val="center"/>
            <w:hideMark/>
          </w:tcPr>
          <w:p w14:paraId="2D90F66E"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Weibull</w:t>
            </w:r>
          </w:p>
        </w:tc>
        <w:tc>
          <w:tcPr>
            <w:tcW w:w="1480" w:type="dxa"/>
            <w:shd w:val="clear" w:color="auto" w:fill="auto"/>
            <w:noWrap/>
            <w:vAlign w:val="center"/>
            <w:hideMark/>
          </w:tcPr>
          <w:p w14:paraId="2D4A9348"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0.24705</w:t>
            </w:r>
          </w:p>
        </w:tc>
        <w:tc>
          <w:tcPr>
            <w:tcW w:w="865" w:type="dxa"/>
            <w:shd w:val="clear" w:color="auto" w:fill="auto"/>
            <w:noWrap/>
            <w:vAlign w:val="center"/>
            <w:hideMark/>
          </w:tcPr>
          <w:p w14:paraId="21010946"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17</w:t>
            </w:r>
          </w:p>
        </w:tc>
        <w:tc>
          <w:tcPr>
            <w:tcW w:w="1295" w:type="dxa"/>
            <w:shd w:val="clear" w:color="auto" w:fill="auto"/>
            <w:noWrap/>
            <w:vAlign w:val="center"/>
            <w:hideMark/>
          </w:tcPr>
          <w:p w14:paraId="3FCD8D49"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8.5982</w:t>
            </w:r>
          </w:p>
        </w:tc>
        <w:tc>
          <w:tcPr>
            <w:tcW w:w="1257" w:type="dxa"/>
            <w:shd w:val="clear" w:color="auto" w:fill="auto"/>
            <w:noWrap/>
            <w:vAlign w:val="center"/>
            <w:hideMark/>
          </w:tcPr>
          <w:p w14:paraId="4BB1EE9A"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11</w:t>
            </w:r>
          </w:p>
        </w:tc>
      </w:tr>
      <w:tr w:rsidR="00491080" w:rsidRPr="00491080" w14:paraId="309DBC41" w14:textId="77777777" w:rsidTr="007B585F">
        <w:trPr>
          <w:trHeight w:val="330"/>
          <w:jc w:val="center"/>
        </w:trPr>
        <w:tc>
          <w:tcPr>
            <w:tcW w:w="2191" w:type="dxa"/>
            <w:shd w:val="clear" w:color="auto" w:fill="auto"/>
            <w:noWrap/>
            <w:vAlign w:val="center"/>
            <w:hideMark/>
          </w:tcPr>
          <w:p w14:paraId="2C878865"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Gen. Gamma</w:t>
            </w:r>
          </w:p>
        </w:tc>
        <w:tc>
          <w:tcPr>
            <w:tcW w:w="1480" w:type="dxa"/>
            <w:shd w:val="clear" w:color="auto" w:fill="auto"/>
            <w:noWrap/>
            <w:vAlign w:val="center"/>
            <w:hideMark/>
          </w:tcPr>
          <w:p w14:paraId="6688643B"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0.25856</w:t>
            </w:r>
          </w:p>
        </w:tc>
        <w:tc>
          <w:tcPr>
            <w:tcW w:w="865" w:type="dxa"/>
            <w:shd w:val="clear" w:color="auto" w:fill="auto"/>
            <w:noWrap/>
            <w:vAlign w:val="center"/>
            <w:hideMark/>
          </w:tcPr>
          <w:p w14:paraId="197A0799"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18</w:t>
            </w:r>
          </w:p>
        </w:tc>
        <w:tc>
          <w:tcPr>
            <w:tcW w:w="1295" w:type="dxa"/>
            <w:shd w:val="clear" w:color="auto" w:fill="auto"/>
            <w:noWrap/>
            <w:vAlign w:val="center"/>
            <w:hideMark/>
          </w:tcPr>
          <w:p w14:paraId="79823C17"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9.2976</w:t>
            </w:r>
          </w:p>
        </w:tc>
        <w:tc>
          <w:tcPr>
            <w:tcW w:w="1257" w:type="dxa"/>
            <w:shd w:val="clear" w:color="auto" w:fill="auto"/>
            <w:noWrap/>
            <w:vAlign w:val="center"/>
            <w:hideMark/>
          </w:tcPr>
          <w:p w14:paraId="14483173"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17</w:t>
            </w:r>
          </w:p>
        </w:tc>
      </w:tr>
      <w:tr w:rsidR="00491080" w:rsidRPr="00491080" w14:paraId="2DF43A98" w14:textId="77777777" w:rsidTr="007B585F">
        <w:trPr>
          <w:trHeight w:val="330"/>
          <w:jc w:val="center"/>
        </w:trPr>
        <w:tc>
          <w:tcPr>
            <w:tcW w:w="2191" w:type="dxa"/>
            <w:shd w:val="clear" w:color="auto" w:fill="auto"/>
            <w:noWrap/>
            <w:vAlign w:val="center"/>
            <w:hideMark/>
          </w:tcPr>
          <w:p w14:paraId="2E4BDB49"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Beta</w:t>
            </w:r>
          </w:p>
        </w:tc>
        <w:tc>
          <w:tcPr>
            <w:tcW w:w="1480" w:type="dxa"/>
            <w:shd w:val="clear" w:color="auto" w:fill="auto"/>
            <w:noWrap/>
            <w:vAlign w:val="center"/>
            <w:hideMark/>
          </w:tcPr>
          <w:p w14:paraId="2F2858E9"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0.51625</w:t>
            </w:r>
          </w:p>
        </w:tc>
        <w:tc>
          <w:tcPr>
            <w:tcW w:w="865" w:type="dxa"/>
            <w:shd w:val="clear" w:color="auto" w:fill="auto"/>
            <w:noWrap/>
            <w:vAlign w:val="center"/>
            <w:hideMark/>
          </w:tcPr>
          <w:p w14:paraId="39E7B0DF"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19</w:t>
            </w:r>
          </w:p>
        </w:tc>
        <w:tc>
          <w:tcPr>
            <w:tcW w:w="1295" w:type="dxa"/>
            <w:shd w:val="clear" w:color="auto" w:fill="auto"/>
            <w:noWrap/>
            <w:vAlign w:val="center"/>
            <w:hideMark/>
          </w:tcPr>
          <w:p w14:paraId="087926C5"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38.031</w:t>
            </w:r>
          </w:p>
        </w:tc>
        <w:tc>
          <w:tcPr>
            <w:tcW w:w="1257" w:type="dxa"/>
            <w:shd w:val="clear" w:color="auto" w:fill="auto"/>
            <w:noWrap/>
            <w:vAlign w:val="center"/>
            <w:hideMark/>
          </w:tcPr>
          <w:p w14:paraId="2AD0F92F"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19</w:t>
            </w:r>
          </w:p>
        </w:tc>
      </w:tr>
      <w:tr w:rsidR="00491080" w:rsidRPr="00491080" w14:paraId="686E2F88" w14:textId="77777777" w:rsidTr="007B585F">
        <w:trPr>
          <w:trHeight w:val="330"/>
          <w:jc w:val="center"/>
        </w:trPr>
        <w:tc>
          <w:tcPr>
            <w:tcW w:w="2191" w:type="dxa"/>
            <w:shd w:val="clear" w:color="auto" w:fill="auto"/>
            <w:noWrap/>
            <w:vAlign w:val="center"/>
            <w:hideMark/>
          </w:tcPr>
          <w:p w14:paraId="0D78ADBE"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Erlang</w:t>
            </w:r>
          </w:p>
        </w:tc>
        <w:tc>
          <w:tcPr>
            <w:tcW w:w="1480" w:type="dxa"/>
            <w:shd w:val="clear" w:color="auto" w:fill="auto"/>
            <w:noWrap/>
            <w:vAlign w:val="center"/>
            <w:hideMark/>
          </w:tcPr>
          <w:p w14:paraId="69AE014D"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No fit</w:t>
            </w:r>
          </w:p>
        </w:tc>
        <w:tc>
          <w:tcPr>
            <w:tcW w:w="865" w:type="dxa"/>
            <w:shd w:val="clear" w:color="auto" w:fill="auto"/>
            <w:noWrap/>
            <w:vAlign w:val="center"/>
            <w:hideMark/>
          </w:tcPr>
          <w:p w14:paraId="5374D86A" w14:textId="77777777" w:rsidR="00491080" w:rsidRPr="00491080" w:rsidRDefault="00491080" w:rsidP="00491080">
            <w:pPr>
              <w:widowControl/>
              <w:spacing w:line="240" w:lineRule="auto"/>
              <w:ind w:firstLineChars="0" w:firstLine="0"/>
              <w:jc w:val="left"/>
              <w:rPr>
                <w:rFonts w:cs="宋体"/>
                <w:color w:val="000000"/>
                <w:kern w:val="0"/>
                <w:sz w:val="21"/>
                <w:szCs w:val="21"/>
              </w:rPr>
            </w:pPr>
          </w:p>
        </w:tc>
        <w:tc>
          <w:tcPr>
            <w:tcW w:w="1295" w:type="dxa"/>
            <w:shd w:val="clear" w:color="auto" w:fill="auto"/>
            <w:noWrap/>
            <w:vAlign w:val="center"/>
            <w:hideMark/>
          </w:tcPr>
          <w:p w14:paraId="449F347F" w14:textId="77777777" w:rsidR="00491080" w:rsidRPr="00491080" w:rsidRDefault="00491080" w:rsidP="00491080">
            <w:pPr>
              <w:widowControl/>
              <w:spacing w:line="240" w:lineRule="auto"/>
              <w:ind w:firstLineChars="0" w:firstLine="0"/>
              <w:jc w:val="left"/>
              <w:rPr>
                <w:rFonts w:cs="Times New Roman"/>
                <w:kern w:val="0"/>
                <w:sz w:val="21"/>
                <w:szCs w:val="21"/>
              </w:rPr>
            </w:pPr>
          </w:p>
        </w:tc>
        <w:tc>
          <w:tcPr>
            <w:tcW w:w="1257" w:type="dxa"/>
            <w:shd w:val="clear" w:color="auto" w:fill="auto"/>
            <w:noWrap/>
            <w:vAlign w:val="center"/>
            <w:hideMark/>
          </w:tcPr>
          <w:p w14:paraId="2AADCBBF" w14:textId="77777777" w:rsidR="00491080" w:rsidRPr="00491080" w:rsidRDefault="00491080" w:rsidP="00491080">
            <w:pPr>
              <w:widowControl/>
              <w:spacing w:line="240" w:lineRule="auto"/>
              <w:ind w:firstLineChars="0" w:firstLine="0"/>
              <w:jc w:val="left"/>
              <w:rPr>
                <w:rFonts w:cs="Times New Roman"/>
                <w:kern w:val="0"/>
                <w:sz w:val="21"/>
                <w:szCs w:val="21"/>
              </w:rPr>
            </w:pPr>
          </w:p>
        </w:tc>
      </w:tr>
      <w:tr w:rsidR="00491080" w:rsidRPr="00491080" w14:paraId="150093FF" w14:textId="77777777" w:rsidTr="007B585F">
        <w:trPr>
          <w:trHeight w:val="330"/>
          <w:jc w:val="center"/>
        </w:trPr>
        <w:tc>
          <w:tcPr>
            <w:tcW w:w="2191" w:type="dxa"/>
            <w:shd w:val="clear" w:color="auto" w:fill="auto"/>
            <w:noWrap/>
            <w:vAlign w:val="center"/>
            <w:hideMark/>
          </w:tcPr>
          <w:p w14:paraId="662269BE"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Johnson SU</w:t>
            </w:r>
          </w:p>
        </w:tc>
        <w:tc>
          <w:tcPr>
            <w:tcW w:w="1480" w:type="dxa"/>
            <w:shd w:val="clear" w:color="auto" w:fill="auto"/>
            <w:noWrap/>
            <w:vAlign w:val="center"/>
            <w:hideMark/>
          </w:tcPr>
          <w:p w14:paraId="513F8918"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No fit</w:t>
            </w:r>
          </w:p>
        </w:tc>
        <w:tc>
          <w:tcPr>
            <w:tcW w:w="865" w:type="dxa"/>
            <w:shd w:val="clear" w:color="auto" w:fill="auto"/>
            <w:noWrap/>
            <w:vAlign w:val="center"/>
            <w:hideMark/>
          </w:tcPr>
          <w:p w14:paraId="0D7B4D37" w14:textId="77777777" w:rsidR="00491080" w:rsidRPr="00491080" w:rsidRDefault="00491080" w:rsidP="00491080">
            <w:pPr>
              <w:widowControl/>
              <w:spacing w:line="240" w:lineRule="auto"/>
              <w:ind w:firstLineChars="0" w:firstLine="0"/>
              <w:jc w:val="left"/>
              <w:rPr>
                <w:rFonts w:cs="宋体"/>
                <w:color w:val="000000"/>
                <w:kern w:val="0"/>
                <w:sz w:val="21"/>
                <w:szCs w:val="21"/>
              </w:rPr>
            </w:pPr>
          </w:p>
        </w:tc>
        <w:tc>
          <w:tcPr>
            <w:tcW w:w="1295" w:type="dxa"/>
            <w:shd w:val="clear" w:color="auto" w:fill="auto"/>
            <w:noWrap/>
            <w:vAlign w:val="center"/>
            <w:hideMark/>
          </w:tcPr>
          <w:p w14:paraId="4E4DF53F" w14:textId="77777777" w:rsidR="00491080" w:rsidRPr="00491080" w:rsidRDefault="00491080" w:rsidP="00491080">
            <w:pPr>
              <w:widowControl/>
              <w:spacing w:line="240" w:lineRule="auto"/>
              <w:ind w:firstLineChars="0" w:firstLine="0"/>
              <w:jc w:val="left"/>
              <w:rPr>
                <w:rFonts w:cs="Times New Roman"/>
                <w:kern w:val="0"/>
                <w:sz w:val="21"/>
                <w:szCs w:val="21"/>
              </w:rPr>
            </w:pPr>
          </w:p>
        </w:tc>
        <w:tc>
          <w:tcPr>
            <w:tcW w:w="1257" w:type="dxa"/>
            <w:shd w:val="clear" w:color="auto" w:fill="auto"/>
            <w:noWrap/>
            <w:vAlign w:val="center"/>
            <w:hideMark/>
          </w:tcPr>
          <w:p w14:paraId="1FC6498E" w14:textId="77777777" w:rsidR="00491080" w:rsidRPr="00491080" w:rsidRDefault="00491080" w:rsidP="00491080">
            <w:pPr>
              <w:widowControl/>
              <w:spacing w:line="240" w:lineRule="auto"/>
              <w:ind w:firstLineChars="0" w:firstLine="0"/>
              <w:jc w:val="left"/>
              <w:rPr>
                <w:rFonts w:cs="Times New Roman"/>
                <w:kern w:val="0"/>
                <w:sz w:val="21"/>
                <w:szCs w:val="21"/>
              </w:rPr>
            </w:pPr>
          </w:p>
        </w:tc>
      </w:tr>
      <w:tr w:rsidR="00491080" w:rsidRPr="00491080" w14:paraId="4CCC32E5" w14:textId="77777777" w:rsidTr="007B585F">
        <w:trPr>
          <w:trHeight w:val="330"/>
          <w:jc w:val="center"/>
        </w:trPr>
        <w:tc>
          <w:tcPr>
            <w:tcW w:w="2191" w:type="dxa"/>
            <w:shd w:val="clear" w:color="auto" w:fill="auto"/>
            <w:noWrap/>
            <w:vAlign w:val="center"/>
            <w:hideMark/>
          </w:tcPr>
          <w:p w14:paraId="523A5515"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Log-Gamma</w:t>
            </w:r>
          </w:p>
        </w:tc>
        <w:tc>
          <w:tcPr>
            <w:tcW w:w="1480" w:type="dxa"/>
            <w:shd w:val="clear" w:color="auto" w:fill="auto"/>
            <w:noWrap/>
            <w:vAlign w:val="center"/>
            <w:hideMark/>
          </w:tcPr>
          <w:p w14:paraId="22DEF05B"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No fit</w:t>
            </w:r>
          </w:p>
        </w:tc>
        <w:tc>
          <w:tcPr>
            <w:tcW w:w="865" w:type="dxa"/>
            <w:shd w:val="clear" w:color="auto" w:fill="auto"/>
            <w:noWrap/>
            <w:vAlign w:val="center"/>
            <w:hideMark/>
          </w:tcPr>
          <w:p w14:paraId="5DB791D9" w14:textId="77777777" w:rsidR="00491080" w:rsidRPr="00491080" w:rsidRDefault="00491080" w:rsidP="00491080">
            <w:pPr>
              <w:widowControl/>
              <w:spacing w:line="240" w:lineRule="auto"/>
              <w:ind w:firstLineChars="0" w:firstLine="0"/>
              <w:jc w:val="left"/>
              <w:rPr>
                <w:rFonts w:cs="宋体"/>
                <w:color w:val="000000"/>
                <w:kern w:val="0"/>
                <w:sz w:val="21"/>
                <w:szCs w:val="21"/>
              </w:rPr>
            </w:pPr>
          </w:p>
        </w:tc>
        <w:tc>
          <w:tcPr>
            <w:tcW w:w="1295" w:type="dxa"/>
            <w:shd w:val="clear" w:color="auto" w:fill="auto"/>
            <w:noWrap/>
            <w:vAlign w:val="center"/>
            <w:hideMark/>
          </w:tcPr>
          <w:p w14:paraId="666313E9" w14:textId="77777777" w:rsidR="00491080" w:rsidRPr="00491080" w:rsidRDefault="00491080" w:rsidP="00491080">
            <w:pPr>
              <w:widowControl/>
              <w:spacing w:line="240" w:lineRule="auto"/>
              <w:ind w:firstLineChars="0" w:firstLine="0"/>
              <w:jc w:val="left"/>
              <w:rPr>
                <w:rFonts w:cs="Times New Roman"/>
                <w:kern w:val="0"/>
                <w:sz w:val="21"/>
                <w:szCs w:val="21"/>
              </w:rPr>
            </w:pPr>
          </w:p>
        </w:tc>
        <w:tc>
          <w:tcPr>
            <w:tcW w:w="1257" w:type="dxa"/>
            <w:shd w:val="clear" w:color="auto" w:fill="auto"/>
            <w:noWrap/>
            <w:vAlign w:val="center"/>
            <w:hideMark/>
          </w:tcPr>
          <w:p w14:paraId="01FFC8EF" w14:textId="77777777" w:rsidR="00491080" w:rsidRPr="00491080" w:rsidRDefault="00491080" w:rsidP="00491080">
            <w:pPr>
              <w:widowControl/>
              <w:spacing w:line="240" w:lineRule="auto"/>
              <w:ind w:firstLineChars="0" w:firstLine="0"/>
              <w:jc w:val="left"/>
              <w:rPr>
                <w:rFonts w:cs="Times New Roman"/>
                <w:kern w:val="0"/>
                <w:sz w:val="21"/>
                <w:szCs w:val="21"/>
              </w:rPr>
            </w:pPr>
          </w:p>
        </w:tc>
      </w:tr>
    </w:tbl>
    <w:p w14:paraId="0F81351E" w14:textId="77777777" w:rsidR="00491080" w:rsidRDefault="00491080">
      <w:pPr>
        <w:ind w:firstLine="480"/>
      </w:pPr>
    </w:p>
    <w:p w14:paraId="073EB7D5" w14:textId="55A93CBA" w:rsidR="00855218" w:rsidRDefault="00EA5DB4">
      <w:pPr>
        <w:ind w:firstLine="480"/>
      </w:pPr>
      <w:r>
        <w:rPr>
          <w:rFonts w:hint="eastAsia"/>
        </w:rPr>
        <w:t>从表</w:t>
      </w:r>
      <w:r>
        <w:rPr>
          <w:rFonts w:hint="eastAsia"/>
        </w:rPr>
        <w:t>4</w:t>
      </w:r>
      <w:r w:rsidR="00C12ED1">
        <w:t>可以看出，</w:t>
      </w:r>
      <w:r w:rsidR="00EC0BBD">
        <w:rPr>
          <w:rFonts w:hint="eastAsia"/>
        </w:rPr>
        <w:t>不论是以</w:t>
      </w:r>
      <w:r w:rsidR="00AD382B" w:rsidRPr="00491080">
        <w:rPr>
          <w:rFonts w:cs="宋体"/>
          <w:color w:val="000000"/>
          <w:kern w:val="0"/>
          <w:sz w:val="21"/>
          <w:szCs w:val="21"/>
        </w:rPr>
        <w:t>Kolmogorov-Smirnov</w:t>
      </w:r>
      <w:r w:rsidR="00EC0BBD">
        <w:rPr>
          <w:rFonts w:hint="eastAsia"/>
        </w:rPr>
        <w:t>统计量还是以</w:t>
      </w:r>
      <w:r w:rsidR="00AD382B" w:rsidRPr="00491080">
        <w:rPr>
          <w:rFonts w:cs="宋体"/>
          <w:color w:val="000000"/>
          <w:kern w:val="0"/>
          <w:sz w:val="21"/>
          <w:szCs w:val="21"/>
        </w:rPr>
        <w:t>Anderson-Darling</w:t>
      </w:r>
      <w:r w:rsidR="00EC0BBD">
        <w:rPr>
          <w:rFonts w:hint="eastAsia"/>
        </w:rPr>
        <w:t>统计量</w:t>
      </w:r>
      <w:r w:rsidR="00AD382B">
        <w:rPr>
          <w:rFonts w:hint="eastAsia"/>
        </w:rPr>
        <w:t>为标准</w:t>
      </w:r>
      <w:r w:rsidR="00C12ED1">
        <w:t>，</w:t>
      </w:r>
      <w:r w:rsidR="00EC0BBD">
        <w:rPr>
          <w:rFonts w:hint="eastAsia"/>
        </w:rPr>
        <w:t>广义</w:t>
      </w:r>
      <w:r w:rsidR="008F2651">
        <w:rPr>
          <w:rFonts w:hint="eastAsia"/>
        </w:rPr>
        <w:t>逻辑分布</w:t>
      </w:r>
      <w:r w:rsidR="008F2651">
        <w:rPr>
          <w:rFonts w:hint="eastAsia"/>
        </w:rPr>
        <w:t>(</w:t>
      </w:r>
      <w:r w:rsidR="008F2651">
        <w:t>Gen Logistic)</w:t>
      </w:r>
      <w:r w:rsidR="00C12ED1">
        <w:t>分布的拟合效果</w:t>
      </w:r>
      <w:r w:rsidR="00AD382B">
        <w:rPr>
          <w:rFonts w:hint="eastAsia"/>
        </w:rPr>
        <w:t>都是</w:t>
      </w:r>
      <w:r w:rsidR="00C12ED1">
        <w:t>最好</w:t>
      </w:r>
      <w:r w:rsidR="00AD382B">
        <w:rPr>
          <w:rFonts w:hint="eastAsia"/>
        </w:rPr>
        <w:t>的</w:t>
      </w:r>
      <w:r w:rsidR="00615586">
        <w:rPr>
          <w:rFonts w:hint="eastAsia"/>
        </w:rPr>
        <w:t>，均排在第一位</w:t>
      </w:r>
      <w:r w:rsidR="00C12ED1">
        <w:t>。</w:t>
      </w:r>
    </w:p>
    <w:p w14:paraId="073EB830" w14:textId="77777777" w:rsidR="00855218" w:rsidRDefault="00C12ED1">
      <w:pPr>
        <w:ind w:firstLine="480"/>
      </w:pPr>
      <w:r>
        <w:t>最终综合气象指数序列的概率密度函数为</w:t>
      </w:r>
    </w:p>
    <w:p w14:paraId="1621BABE" w14:textId="51E11233" w:rsidR="00642F23" w:rsidRPr="00D92ADC" w:rsidRDefault="005D4125" w:rsidP="005D4125">
      <w:pPr>
        <w:pStyle w:val="MTDisplayEquation"/>
      </w:pPr>
      <w:bookmarkStart w:id="102" w:name="关于费率厘定的假设"/>
      <w:r>
        <w:tab/>
      </w:r>
      <w:r w:rsidR="008122B0" w:rsidRPr="005D4125">
        <w:rPr>
          <w:noProof/>
          <w:position w:val="-66"/>
        </w:rPr>
        <w:object w:dxaOrig="2580" w:dyaOrig="1219" w14:anchorId="0FAE73B6">
          <v:shape id="_x0000_i1061" type="#_x0000_t75" style="width:129.05pt;height:60.45pt" o:ole="">
            <v:imagedata r:id="rId79" o:title=""/>
          </v:shape>
          <o:OLEObject Type="Embed" ProgID="Equation.DSMT4" ShapeID="_x0000_i1061" DrawAspect="Content" ObjectID="_1670591043"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30CB0">
          <w:rPr>
            <w:noProof/>
          </w:rPr>
          <w:instrText>12</w:instrText>
        </w:r>
      </w:fldSimple>
      <w:r>
        <w:instrText>)</w:instrText>
      </w:r>
      <w:r>
        <w:fldChar w:fldCharType="end"/>
      </w:r>
    </w:p>
    <w:p w14:paraId="5191EB75" w14:textId="61A77887" w:rsidR="00301936" w:rsidRDefault="00D92ADC" w:rsidP="00301936">
      <w:pPr>
        <w:ind w:firstLineChars="83" w:firstLine="199"/>
        <w:rPr>
          <w:iCs/>
        </w:rPr>
      </w:pPr>
      <w:r>
        <w:rPr>
          <w:rFonts w:hint="eastAsia"/>
          <w:iCs/>
        </w:rPr>
        <w:t>其中</w:t>
      </w:r>
      <w:r w:rsidR="008122B0" w:rsidRPr="005C7548">
        <w:rPr>
          <w:noProof/>
          <w:position w:val="-24"/>
        </w:rPr>
        <w:object w:dxaOrig="4380" w:dyaOrig="620" w14:anchorId="5F38A7DB">
          <v:shape id="_x0000_i1062" type="#_x0000_t75" style="width:218.7pt;height:29.9pt" o:ole="">
            <v:imagedata r:id="rId81" o:title=""/>
          </v:shape>
          <o:OLEObject Type="Embed" ProgID="Equation.DSMT4" ShapeID="_x0000_i1062" DrawAspect="Content" ObjectID="_1670591044" r:id="rId82"/>
        </w:object>
      </w:r>
    </w:p>
    <w:p w14:paraId="073EB832" w14:textId="042C63DC" w:rsidR="00855218" w:rsidRDefault="00596AC8">
      <w:pPr>
        <w:ind w:firstLine="480"/>
      </w:pPr>
      <w:r>
        <w:rPr>
          <w:rFonts w:hint="eastAsia"/>
        </w:rPr>
        <w:t>（二）</w:t>
      </w:r>
      <w:r w:rsidR="00C12ED1">
        <w:t>费率厘定</w:t>
      </w:r>
      <w:bookmarkEnd w:id="102"/>
    </w:p>
    <w:p w14:paraId="073EB834" w14:textId="167123CD" w:rsidR="00855218" w:rsidRDefault="00C12ED1">
      <w:pPr>
        <w:ind w:firstLine="480"/>
      </w:pPr>
      <w:r>
        <w:t>保费准则就是在计算保费索要满足的前提。然而实际保费需要满足许多性质。</w:t>
      </w:r>
    </w:p>
    <w:p w14:paraId="073EB835" w14:textId="588FAEB9" w:rsidR="00855218" w:rsidRDefault="00EE0C3B">
      <w:pPr>
        <w:ind w:firstLine="480"/>
      </w:pPr>
      <w:r>
        <w:rPr>
          <w:rFonts w:hint="eastAsia"/>
        </w:rPr>
        <w:t>首先，</w:t>
      </w:r>
      <w:r w:rsidR="00C12ED1">
        <w:t>保费不能低于索赔饿的期望值</w:t>
      </w:r>
      <w:r>
        <w:rPr>
          <w:rFonts w:hint="eastAsia"/>
        </w:rPr>
        <w:t>，</w:t>
      </w:r>
      <w:r w:rsidR="00C12ED1">
        <w:t>否则保险公司在概率上会破产</w:t>
      </w:r>
      <w:r>
        <w:rPr>
          <w:rFonts w:hint="eastAsia"/>
        </w:rPr>
        <w:t>。其次，</w:t>
      </w:r>
      <w:r w:rsidR="00C12ED1">
        <w:t>保费必须小于风险变量的最大索赔额。否则投保人获得的赔付小于支出的保费，购买保险显然是不划算的，是没有意义的。</w:t>
      </w:r>
    </w:p>
    <w:p w14:paraId="05FEFFCE" w14:textId="485E0512" w:rsidR="00E05F4D" w:rsidRDefault="00C12ED1" w:rsidP="00E05F4D">
      <w:pPr>
        <w:ind w:firstLine="480"/>
      </w:pPr>
      <w:r>
        <w:t>从以上两条原则可以看出，保费的范围应该介于索赔的期望值与</w:t>
      </w:r>
      <w:r w:rsidR="003E1842">
        <w:rPr>
          <w:rFonts w:hint="eastAsia"/>
        </w:rPr>
        <w:t>索赔的</w:t>
      </w:r>
      <w:r>
        <w:t>最大值之间。在这个区间内的保费在经济上都有意义。保险公司可以根据不同的经营目标以及准则计算相应的保费。</w:t>
      </w:r>
      <w:r w:rsidR="00E05F4D">
        <w:t>许多学者认为，由于农业的弱质性，农业保险应当更大程度上惠及农民的利益，所以农业保险应当有公益性的特点，农业保险经营主体要保持微利经营。</w:t>
      </w:r>
      <w:r w:rsidR="007855E5">
        <w:rPr>
          <w:rFonts w:hint="eastAsia"/>
        </w:rPr>
        <w:t>所以，</w:t>
      </w:r>
      <w:r w:rsidR="00EE0C3B">
        <w:t>认为保费的直接等于承保风险的期望索赔额。</w:t>
      </w:r>
    </w:p>
    <w:p w14:paraId="1B70E666" w14:textId="5E54EC71" w:rsidR="00A00123" w:rsidRDefault="003E3D16">
      <w:pPr>
        <w:ind w:firstLine="480"/>
      </w:pPr>
      <w:r w:rsidRPr="003E3D16">
        <w:rPr>
          <w:rFonts w:hint="eastAsia"/>
        </w:rPr>
        <w:t>从我们计算出的</w:t>
      </w:r>
      <w:r w:rsidR="00F50E8C">
        <w:rPr>
          <w:rFonts w:hint="eastAsia"/>
        </w:rPr>
        <w:t>RSV</w:t>
      </w:r>
      <w:r w:rsidR="00F50E8C">
        <w:rPr>
          <w:rFonts w:hint="eastAsia"/>
        </w:rPr>
        <w:t>序列</w:t>
      </w:r>
      <w:r w:rsidRPr="003E3D16">
        <w:rPr>
          <w:rFonts w:hint="eastAsia"/>
        </w:rPr>
        <w:t>的情况看，</w:t>
      </w:r>
      <w:r w:rsidR="00F50E8C">
        <w:rPr>
          <w:rFonts w:hint="eastAsia"/>
        </w:rPr>
        <w:t>德州市陵城区玉米</w:t>
      </w:r>
      <w:r w:rsidRPr="003E3D16">
        <w:rPr>
          <w:rFonts w:hint="eastAsia"/>
        </w:rPr>
        <w:t>损失率在</w:t>
      </w:r>
      <w:r w:rsidR="0001760F">
        <w:t>0</w:t>
      </w:r>
      <w:r w:rsidRPr="003E3D16">
        <w:rPr>
          <w:rFonts w:hint="eastAsia"/>
        </w:rPr>
        <w:t>-2</w:t>
      </w:r>
      <w:r w:rsidR="00F27681">
        <w:t>2</w:t>
      </w:r>
      <w:r w:rsidRPr="003E3D16">
        <w:rPr>
          <w:rFonts w:hint="eastAsia"/>
        </w:rPr>
        <w:t>%</w:t>
      </w:r>
      <w:r w:rsidRPr="003E3D16">
        <w:rPr>
          <w:rFonts w:hint="eastAsia"/>
        </w:rPr>
        <w:t>之间，</w:t>
      </w:r>
      <w:r w:rsidR="005005B0">
        <w:rPr>
          <w:rFonts w:hint="eastAsia"/>
        </w:rPr>
        <w:t>当综合指数小于</w:t>
      </w:r>
      <w:r w:rsidR="005005B0">
        <w:rPr>
          <w:rFonts w:hint="eastAsia"/>
        </w:rPr>
        <w:t>0</w:t>
      </w:r>
      <w:r w:rsidR="005005B0">
        <w:t>.2232</w:t>
      </w:r>
      <w:r w:rsidR="005005B0">
        <w:rPr>
          <w:rFonts w:hint="eastAsia"/>
        </w:rPr>
        <w:t>时，对应年份的损失率为</w:t>
      </w:r>
      <w:r w:rsidR="005005B0">
        <w:rPr>
          <w:rFonts w:hint="eastAsia"/>
        </w:rPr>
        <w:t>0</w:t>
      </w:r>
      <w:r w:rsidR="005005B0">
        <w:rPr>
          <w:rFonts w:hint="eastAsia"/>
        </w:rPr>
        <w:t>，</w:t>
      </w:r>
      <w:r w:rsidRPr="003E3D16">
        <w:rPr>
          <w:rFonts w:hint="eastAsia"/>
        </w:rPr>
        <w:t>用综合指数的分位数可以直接对应损失率地分位数。按损失程度将费率划分为</w:t>
      </w:r>
      <w:r w:rsidRPr="003E3D16">
        <w:rPr>
          <w:rFonts w:hint="eastAsia"/>
        </w:rPr>
        <w:t>4</w:t>
      </w:r>
      <w:r w:rsidRPr="003E3D16">
        <w:rPr>
          <w:rFonts w:hint="eastAsia"/>
        </w:rPr>
        <w:t>档，</w:t>
      </w:r>
      <w:r w:rsidRPr="003E3D16">
        <w:rPr>
          <w:rFonts w:hint="eastAsia"/>
        </w:rPr>
        <w:t>7%</w:t>
      </w:r>
      <w:r w:rsidRPr="003E3D16">
        <w:rPr>
          <w:rFonts w:hint="eastAsia"/>
        </w:rPr>
        <w:t>以下为低风险档，对应的综合指数为</w:t>
      </w:r>
      <w:r w:rsidR="008122B0" w:rsidRPr="005C7548">
        <w:rPr>
          <w:noProof/>
          <w:position w:val="-14"/>
        </w:rPr>
        <w:object w:dxaOrig="1640" w:dyaOrig="400" w14:anchorId="093D42C2">
          <v:shape id="_x0000_i1063" type="#_x0000_t75" style="width:80.85pt;height:20.4pt" o:ole="">
            <v:imagedata r:id="rId83" o:title=""/>
          </v:shape>
          <o:OLEObject Type="Embed" ProgID="Equation.DSMT4" ShapeID="_x0000_i1063" DrawAspect="Content" ObjectID="_1670591045" r:id="rId84"/>
        </w:object>
      </w:r>
      <w:r w:rsidRPr="003E3D16">
        <w:rPr>
          <w:rFonts w:hint="eastAsia"/>
        </w:rPr>
        <w:t>，</w:t>
      </w:r>
      <w:r w:rsidRPr="003E3D16">
        <w:rPr>
          <w:rFonts w:hint="eastAsia"/>
        </w:rPr>
        <w:t>7%-14%</w:t>
      </w:r>
      <w:r w:rsidRPr="003E3D16">
        <w:rPr>
          <w:rFonts w:hint="eastAsia"/>
        </w:rPr>
        <w:t>为中风险档，对应的综合指数区间为</w:t>
      </w:r>
      <w:r w:rsidR="00553B3F">
        <w:rPr>
          <w:rFonts w:hint="eastAsia"/>
        </w:rPr>
        <w:t>(</w:t>
      </w:r>
      <w:r w:rsidR="008122B0" w:rsidRPr="005C7548">
        <w:rPr>
          <w:noProof/>
          <w:position w:val="-10"/>
        </w:rPr>
        <w:object w:dxaOrig="1540" w:dyaOrig="320" w14:anchorId="708327F5">
          <v:shape id="_x0000_i1064" type="#_x0000_t75" style="width:78.1pt;height:15.6pt" o:ole="">
            <v:imagedata r:id="rId85" o:title=""/>
          </v:shape>
          <o:OLEObject Type="Embed" ProgID="Equation.DSMT4" ShapeID="_x0000_i1064" DrawAspect="Content" ObjectID="_1670591046" r:id="rId86"/>
        </w:object>
      </w:r>
      <w:r w:rsidRPr="003E3D16">
        <w:rPr>
          <w:rFonts w:hint="eastAsia"/>
        </w:rPr>
        <w:t>，</w:t>
      </w:r>
      <w:r w:rsidRPr="003E3D16">
        <w:rPr>
          <w:rFonts w:hint="eastAsia"/>
        </w:rPr>
        <w:t>14%-21%</w:t>
      </w:r>
      <w:r w:rsidRPr="003E3D16">
        <w:rPr>
          <w:rFonts w:hint="eastAsia"/>
        </w:rPr>
        <w:t>为高风险档，对应的指数区间为</w:t>
      </w:r>
      <w:r w:rsidR="00D4411C">
        <w:rPr>
          <w:rFonts w:hint="eastAsia"/>
        </w:rPr>
        <w:t>(</w:t>
      </w:r>
      <w:r w:rsidR="00D4411C">
        <w:t>0.5084,+1.195]</w:t>
      </w:r>
      <w:r w:rsidR="00420008">
        <w:rPr>
          <w:rFonts w:hint="eastAsia"/>
        </w:rPr>
        <w:t>。</w:t>
      </w:r>
      <w:r w:rsidRPr="003E3D16">
        <w:rPr>
          <w:rFonts w:hint="eastAsia"/>
        </w:rPr>
        <w:t>损失率在</w:t>
      </w:r>
      <w:r w:rsidRPr="003E3D16">
        <w:rPr>
          <w:rFonts w:hint="eastAsia"/>
        </w:rPr>
        <w:t>21%</w:t>
      </w:r>
      <w:r w:rsidRPr="003E3D16">
        <w:rPr>
          <w:rFonts w:hint="eastAsia"/>
        </w:rPr>
        <w:t>以上的情况在历史数据中无法体现，</w:t>
      </w:r>
      <w:r w:rsidR="00E85EEB">
        <w:rPr>
          <w:rFonts w:hint="eastAsia"/>
        </w:rPr>
        <w:t>故</w:t>
      </w:r>
      <w:r w:rsidRPr="003E3D16">
        <w:rPr>
          <w:rFonts w:hint="eastAsia"/>
        </w:rPr>
        <w:t>直接</w:t>
      </w:r>
      <w:r w:rsidR="006501D9">
        <w:rPr>
          <w:rFonts w:hint="eastAsia"/>
        </w:rPr>
        <w:t>作</w:t>
      </w:r>
      <w:r w:rsidRPr="003E3D16">
        <w:rPr>
          <w:rFonts w:hint="eastAsia"/>
        </w:rPr>
        <w:t>为超高风险档，即</w:t>
      </w:r>
      <w:r w:rsidRPr="003E3D16">
        <w:rPr>
          <w:rFonts w:hint="eastAsia"/>
        </w:rPr>
        <w:t>21%-100%</w:t>
      </w:r>
      <w:r w:rsidRPr="003E3D16">
        <w:rPr>
          <w:rFonts w:hint="eastAsia"/>
        </w:rPr>
        <w:t>，对应的指数区间为</w:t>
      </w:r>
      <w:r w:rsidR="008122B0" w:rsidRPr="005C7548">
        <w:rPr>
          <w:noProof/>
          <w:position w:val="-14"/>
        </w:rPr>
        <w:object w:dxaOrig="1160" w:dyaOrig="400" w14:anchorId="227106FB">
          <v:shape id="_x0000_i1065" type="#_x0000_t75" style="width:58.4pt;height:20.4pt" o:ole="">
            <v:imagedata r:id="rId87" o:title=""/>
          </v:shape>
          <o:OLEObject Type="Embed" ProgID="Equation.DSMT4" ShapeID="_x0000_i1065" DrawAspect="Content" ObjectID="_1670591047" r:id="rId88"/>
        </w:object>
      </w:r>
    </w:p>
    <w:tbl>
      <w:tblPr>
        <w:tblStyle w:val="ad"/>
        <w:tblW w:w="0" w:type="auto"/>
        <w:tblLook w:val="04A0" w:firstRow="1" w:lastRow="0" w:firstColumn="1" w:lastColumn="0" w:noHBand="0" w:noVBand="1"/>
      </w:tblPr>
      <w:tblGrid>
        <w:gridCol w:w="2265"/>
        <w:gridCol w:w="2265"/>
        <w:gridCol w:w="2265"/>
        <w:gridCol w:w="2265"/>
      </w:tblGrid>
      <w:tr w:rsidR="00231498" w14:paraId="208BD45E" w14:textId="77777777" w:rsidTr="009826E9">
        <w:trPr>
          <w:cnfStyle w:val="100000000000" w:firstRow="1" w:lastRow="0" w:firstColumn="0" w:lastColumn="0" w:oddVBand="0" w:evenVBand="0" w:oddHBand="0" w:evenHBand="0" w:firstRowFirstColumn="0" w:firstRowLastColumn="0" w:lastRowFirstColumn="0" w:lastRowLastColumn="0"/>
        </w:trPr>
        <w:tc>
          <w:tcPr>
            <w:tcW w:w="2265" w:type="dxa"/>
          </w:tcPr>
          <w:p w14:paraId="7ECE7EAB" w14:textId="5CB70E70" w:rsidR="00231498" w:rsidRDefault="00231498">
            <w:pPr>
              <w:ind w:firstLineChars="0" w:firstLine="0"/>
            </w:pPr>
            <w:r>
              <w:rPr>
                <w:rFonts w:hint="eastAsia"/>
              </w:rPr>
              <w:t>风险等级</w:t>
            </w:r>
          </w:p>
        </w:tc>
        <w:tc>
          <w:tcPr>
            <w:tcW w:w="2265" w:type="dxa"/>
          </w:tcPr>
          <w:p w14:paraId="52DE6559" w14:textId="3FB87B01" w:rsidR="00231498" w:rsidRDefault="003D3662">
            <w:pPr>
              <w:ind w:firstLineChars="0" w:firstLine="0"/>
            </w:pPr>
            <w:r>
              <w:rPr>
                <w:rFonts w:hint="eastAsia"/>
              </w:rPr>
              <w:t>损失区间</w:t>
            </w:r>
          </w:p>
        </w:tc>
        <w:tc>
          <w:tcPr>
            <w:tcW w:w="2265" w:type="dxa"/>
          </w:tcPr>
          <w:p w14:paraId="38E2F1A8" w14:textId="5BF9951F" w:rsidR="00231498" w:rsidRDefault="003D3662">
            <w:pPr>
              <w:ind w:firstLineChars="0" w:firstLine="0"/>
            </w:pPr>
            <w:r>
              <w:rPr>
                <w:rFonts w:hint="eastAsia"/>
              </w:rPr>
              <w:t>指数区间</w:t>
            </w:r>
          </w:p>
        </w:tc>
        <w:tc>
          <w:tcPr>
            <w:tcW w:w="2265" w:type="dxa"/>
          </w:tcPr>
          <w:p w14:paraId="755D8A34" w14:textId="10DAB768" w:rsidR="00231498" w:rsidRDefault="003D3662">
            <w:pPr>
              <w:ind w:firstLineChars="0" w:firstLine="0"/>
            </w:pPr>
            <w:r>
              <w:rPr>
                <w:rFonts w:hint="eastAsia"/>
              </w:rPr>
              <w:t>发生概率</w:t>
            </w:r>
          </w:p>
        </w:tc>
      </w:tr>
      <w:tr w:rsidR="00231498" w14:paraId="3222AC78" w14:textId="77777777" w:rsidTr="009826E9">
        <w:tc>
          <w:tcPr>
            <w:tcW w:w="2265" w:type="dxa"/>
          </w:tcPr>
          <w:p w14:paraId="2F5EEE25" w14:textId="2C64A28C" w:rsidR="00231498" w:rsidRDefault="00CA6122">
            <w:pPr>
              <w:ind w:firstLineChars="0" w:firstLine="0"/>
            </w:pPr>
            <w:r>
              <w:rPr>
                <w:rFonts w:hint="eastAsia"/>
              </w:rPr>
              <w:t>低</w:t>
            </w:r>
          </w:p>
        </w:tc>
        <w:tc>
          <w:tcPr>
            <w:tcW w:w="2265" w:type="dxa"/>
          </w:tcPr>
          <w:p w14:paraId="67E2CCAB" w14:textId="13EE181B" w:rsidR="00231498" w:rsidRDefault="00BB4A42">
            <w:pPr>
              <w:ind w:firstLineChars="0" w:firstLine="0"/>
            </w:pPr>
            <w:r>
              <w:rPr>
                <w:rFonts w:hint="eastAsia"/>
              </w:rPr>
              <w:t>(0,</w:t>
            </w:r>
            <w:r>
              <w:t>7</w:t>
            </w:r>
            <w:r>
              <w:rPr>
                <w:rFonts w:hint="eastAsia"/>
              </w:rPr>
              <w:t>%</w:t>
            </w:r>
            <w:r>
              <w:t>]</w:t>
            </w:r>
          </w:p>
        </w:tc>
        <w:tc>
          <w:tcPr>
            <w:tcW w:w="2265" w:type="dxa"/>
          </w:tcPr>
          <w:p w14:paraId="02D2A40D" w14:textId="7ED01497" w:rsidR="00231498" w:rsidRDefault="005C7548" w:rsidP="005C7548">
            <w:pPr>
              <w:tabs>
                <w:tab w:val="center" w:pos="1020"/>
                <w:tab w:val="right" w:pos="2040"/>
              </w:tabs>
              <w:ind w:firstLineChars="0" w:firstLine="0"/>
            </w:pPr>
            <w:r>
              <w:tab/>
            </w:r>
            <w:r w:rsidR="008122B0" w:rsidRPr="008122B0">
              <w:rPr>
                <w:noProof/>
                <w:position w:val="-14"/>
              </w:rPr>
              <w:object w:dxaOrig="1640" w:dyaOrig="400" w14:anchorId="3FCB3F53">
                <v:shape id="_x0000_i1066" type="#_x0000_t75" style="width:80.85pt;height:20.4pt" o:ole="">
                  <v:imagedata r:id="rId89" o:title=""/>
                </v:shape>
                <o:OLEObject Type="Embed" ProgID="Equation.DSMT4" ShapeID="_x0000_i1066" DrawAspect="Content" ObjectID="_1670591048" r:id="rId90"/>
              </w:object>
            </w:r>
          </w:p>
        </w:tc>
        <w:tc>
          <w:tcPr>
            <w:tcW w:w="2265" w:type="dxa"/>
          </w:tcPr>
          <w:p w14:paraId="65EC37B9" w14:textId="0B7E14EF" w:rsidR="00231498" w:rsidRDefault="009C07FD">
            <w:pPr>
              <w:ind w:firstLineChars="0" w:firstLine="0"/>
            </w:pPr>
            <w:r>
              <w:rPr>
                <w:rFonts w:hint="eastAsia"/>
              </w:rPr>
              <w:t>1</w:t>
            </w:r>
            <w:r>
              <w:t>1.24%</w:t>
            </w:r>
          </w:p>
        </w:tc>
      </w:tr>
      <w:tr w:rsidR="00231498" w14:paraId="616F7C57" w14:textId="77777777" w:rsidTr="009826E9">
        <w:tc>
          <w:tcPr>
            <w:tcW w:w="2265" w:type="dxa"/>
          </w:tcPr>
          <w:p w14:paraId="773F5686" w14:textId="2BBC918E" w:rsidR="00231498" w:rsidRDefault="00CA6122">
            <w:pPr>
              <w:ind w:firstLineChars="0" w:firstLine="0"/>
            </w:pPr>
            <w:r>
              <w:rPr>
                <w:rFonts w:hint="eastAsia"/>
              </w:rPr>
              <w:t>中</w:t>
            </w:r>
          </w:p>
        </w:tc>
        <w:tc>
          <w:tcPr>
            <w:tcW w:w="2265" w:type="dxa"/>
          </w:tcPr>
          <w:p w14:paraId="53E75833" w14:textId="487FA3B1" w:rsidR="00231498" w:rsidRDefault="00BB4A42">
            <w:pPr>
              <w:ind w:firstLineChars="0" w:firstLine="0"/>
            </w:pPr>
            <w:r>
              <w:t>(</w:t>
            </w:r>
            <w:r>
              <w:rPr>
                <w:rFonts w:hint="eastAsia"/>
              </w:rPr>
              <w:t>7</w:t>
            </w:r>
            <w:r>
              <w:t>%,14</w:t>
            </w:r>
            <w:r w:rsidR="00D045FA">
              <w:t>%]</w:t>
            </w:r>
          </w:p>
        </w:tc>
        <w:tc>
          <w:tcPr>
            <w:tcW w:w="2265" w:type="dxa"/>
          </w:tcPr>
          <w:p w14:paraId="6D2F90BD" w14:textId="0B105C40" w:rsidR="00231498" w:rsidRDefault="00D76DFB">
            <w:pPr>
              <w:ind w:firstLineChars="0" w:firstLine="0"/>
            </w:pPr>
            <w:r>
              <w:rPr>
                <w:rFonts w:hint="eastAsia"/>
              </w:rPr>
              <w:t>(</w:t>
            </w:r>
            <w:r w:rsidR="008122B0" w:rsidRPr="008122B0">
              <w:rPr>
                <w:noProof/>
                <w:position w:val="-10"/>
              </w:rPr>
              <w:object w:dxaOrig="1540" w:dyaOrig="320" w14:anchorId="4C0CA058">
                <v:shape id="_x0000_i1067" type="#_x0000_t75" style="width:78.1pt;height:15.6pt" o:ole="">
                  <v:imagedata r:id="rId91" o:title=""/>
                </v:shape>
                <o:OLEObject Type="Embed" ProgID="Equation.DSMT4" ShapeID="_x0000_i1067" DrawAspect="Content" ObjectID="_1670591049" r:id="rId92"/>
              </w:object>
            </w:r>
          </w:p>
        </w:tc>
        <w:tc>
          <w:tcPr>
            <w:tcW w:w="2265" w:type="dxa"/>
          </w:tcPr>
          <w:p w14:paraId="54D0984C" w14:textId="09609A6C" w:rsidR="00231498" w:rsidRDefault="009C07FD">
            <w:pPr>
              <w:ind w:firstLineChars="0" w:firstLine="0"/>
            </w:pPr>
            <w:r>
              <w:rPr>
                <w:rFonts w:hint="eastAsia"/>
              </w:rPr>
              <w:t>1</w:t>
            </w:r>
            <w:r>
              <w:t>8.70%</w:t>
            </w:r>
          </w:p>
        </w:tc>
      </w:tr>
      <w:tr w:rsidR="00231498" w14:paraId="77B62FDC" w14:textId="77777777" w:rsidTr="009826E9">
        <w:tc>
          <w:tcPr>
            <w:tcW w:w="2265" w:type="dxa"/>
          </w:tcPr>
          <w:p w14:paraId="0D02028E" w14:textId="7C28B881" w:rsidR="00231498" w:rsidRDefault="00CA6122">
            <w:pPr>
              <w:ind w:firstLineChars="0" w:firstLine="0"/>
            </w:pPr>
            <w:r>
              <w:rPr>
                <w:rFonts w:hint="eastAsia"/>
              </w:rPr>
              <w:t>高</w:t>
            </w:r>
          </w:p>
        </w:tc>
        <w:tc>
          <w:tcPr>
            <w:tcW w:w="2265" w:type="dxa"/>
          </w:tcPr>
          <w:p w14:paraId="2128B91C" w14:textId="4B40B4FA" w:rsidR="00231498" w:rsidRDefault="00D045FA">
            <w:pPr>
              <w:ind w:firstLineChars="0" w:firstLine="0"/>
            </w:pPr>
            <w:r>
              <w:rPr>
                <w:rFonts w:hint="eastAsia"/>
              </w:rPr>
              <w:t>(</w:t>
            </w:r>
            <w:r>
              <w:t>14%,2</w:t>
            </w:r>
            <w:r w:rsidR="00F42346">
              <w:t>2</w:t>
            </w:r>
            <w:r>
              <w:t>%]</w:t>
            </w:r>
          </w:p>
        </w:tc>
        <w:tc>
          <w:tcPr>
            <w:tcW w:w="2265" w:type="dxa"/>
          </w:tcPr>
          <w:p w14:paraId="32523180" w14:textId="26CE0E98" w:rsidR="00231498" w:rsidRDefault="005C7548" w:rsidP="005C7548">
            <w:pPr>
              <w:tabs>
                <w:tab w:val="center" w:pos="1020"/>
                <w:tab w:val="right" w:pos="2040"/>
              </w:tabs>
              <w:ind w:firstLineChars="0" w:firstLine="0"/>
            </w:pPr>
            <w:r>
              <w:tab/>
            </w:r>
            <w:r w:rsidR="008122B0" w:rsidRPr="008122B0">
              <w:rPr>
                <w:noProof/>
                <w:position w:val="-14"/>
              </w:rPr>
              <w:object w:dxaOrig="1660" w:dyaOrig="400" w14:anchorId="1C71F415">
                <v:shape id="_x0000_i1068" type="#_x0000_t75" style="width:83.55pt;height:20.4pt" o:ole="">
                  <v:imagedata r:id="rId93" o:title=""/>
                </v:shape>
                <o:OLEObject Type="Embed" ProgID="Equation.DSMT4" ShapeID="_x0000_i1068" DrawAspect="Content" ObjectID="_1670591050" r:id="rId94"/>
              </w:object>
            </w:r>
          </w:p>
        </w:tc>
        <w:tc>
          <w:tcPr>
            <w:tcW w:w="2265" w:type="dxa"/>
          </w:tcPr>
          <w:p w14:paraId="1641DC89" w14:textId="01B389CF" w:rsidR="00231498" w:rsidRDefault="009C07FD">
            <w:pPr>
              <w:ind w:firstLineChars="0" w:firstLine="0"/>
            </w:pPr>
            <w:r>
              <w:rPr>
                <w:rFonts w:hint="eastAsia"/>
              </w:rPr>
              <w:t>1</w:t>
            </w:r>
            <w:r>
              <w:t>1.71%</w:t>
            </w:r>
          </w:p>
        </w:tc>
      </w:tr>
      <w:tr w:rsidR="00CA6122" w14:paraId="017CD0D8" w14:textId="77777777" w:rsidTr="009826E9">
        <w:tc>
          <w:tcPr>
            <w:tcW w:w="2265" w:type="dxa"/>
          </w:tcPr>
          <w:p w14:paraId="613C0CFE" w14:textId="413B3319" w:rsidR="00CA6122" w:rsidRDefault="00CA6122">
            <w:pPr>
              <w:ind w:firstLineChars="0" w:firstLine="0"/>
            </w:pPr>
            <w:r>
              <w:rPr>
                <w:rFonts w:hint="eastAsia"/>
              </w:rPr>
              <w:t>超高</w:t>
            </w:r>
          </w:p>
        </w:tc>
        <w:tc>
          <w:tcPr>
            <w:tcW w:w="2265" w:type="dxa"/>
          </w:tcPr>
          <w:p w14:paraId="57CB632F" w14:textId="08A9D374" w:rsidR="00CA6122" w:rsidRDefault="005C7548" w:rsidP="005C7548">
            <w:pPr>
              <w:tabs>
                <w:tab w:val="center" w:pos="1020"/>
                <w:tab w:val="right" w:pos="2040"/>
              </w:tabs>
              <w:ind w:firstLineChars="0" w:firstLine="0"/>
            </w:pPr>
            <w:r>
              <w:tab/>
            </w:r>
            <w:r w:rsidR="008122B0" w:rsidRPr="008122B0">
              <w:rPr>
                <w:noProof/>
                <w:position w:val="-14"/>
              </w:rPr>
              <w:object w:dxaOrig="1100" w:dyaOrig="400" w14:anchorId="76000313">
                <v:shape id="_x0000_i1069" type="#_x0000_t75" style="width:54.35pt;height:20.4pt" o:ole="">
                  <v:imagedata r:id="rId95" o:title=""/>
                </v:shape>
                <o:OLEObject Type="Embed" ProgID="Equation.DSMT4" ShapeID="_x0000_i1069" DrawAspect="Content" ObjectID="_1670591051" r:id="rId96"/>
              </w:object>
            </w:r>
          </w:p>
        </w:tc>
        <w:tc>
          <w:tcPr>
            <w:tcW w:w="2265" w:type="dxa"/>
          </w:tcPr>
          <w:p w14:paraId="30A8E608" w14:textId="676864F9" w:rsidR="00CA6122" w:rsidRDefault="005C7548" w:rsidP="005C7548">
            <w:pPr>
              <w:tabs>
                <w:tab w:val="center" w:pos="1020"/>
                <w:tab w:val="right" w:pos="2040"/>
              </w:tabs>
              <w:ind w:firstLineChars="0" w:firstLine="0"/>
            </w:pPr>
            <w:r>
              <w:tab/>
            </w:r>
            <w:r w:rsidR="008122B0" w:rsidRPr="008122B0">
              <w:rPr>
                <w:noProof/>
                <w:position w:val="-14"/>
              </w:rPr>
              <w:object w:dxaOrig="1160" w:dyaOrig="400" w14:anchorId="02547F24">
                <v:shape id="_x0000_i1070" type="#_x0000_t75" style="width:58.4pt;height:20.4pt" o:ole="">
                  <v:imagedata r:id="rId97" o:title=""/>
                </v:shape>
                <o:OLEObject Type="Embed" ProgID="Equation.DSMT4" ShapeID="_x0000_i1070" DrawAspect="Content" ObjectID="_1670591052" r:id="rId98"/>
              </w:object>
            </w:r>
          </w:p>
        </w:tc>
        <w:tc>
          <w:tcPr>
            <w:tcW w:w="2265" w:type="dxa"/>
          </w:tcPr>
          <w:p w14:paraId="5A8D8038" w14:textId="1F022338" w:rsidR="00CA6122" w:rsidRDefault="00F56440">
            <w:pPr>
              <w:ind w:firstLineChars="0" w:firstLine="0"/>
            </w:pPr>
            <w:r>
              <w:rPr>
                <w:rFonts w:hint="eastAsia"/>
              </w:rPr>
              <w:t>1</w:t>
            </w:r>
            <w:r>
              <w:t>.52%</w:t>
            </w:r>
          </w:p>
        </w:tc>
      </w:tr>
    </w:tbl>
    <w:p w14:paraId="2C8ABC04" w14:textId="77777777" w:rsidR="00B02A5A" w:rsidRPr="00A00123" w:rsidRDefault="00B02A5A">
      <w:pPr>
        <w:ind w:firstLine="480"/>
      </w:pPr>
    </w:p>
    <w:p w14:paraId="073EB838" w14:textId="6FA47918" w:rsidR="00855218" w:rsidRPr="009056F2" w:rsidRDefault="00C12ED1">
      <w:pPr>
        <w:ind w:firstLine="480"/>
        <w:rPr>
          <w:iCs/>
        </w:rPr>
      </w:pPr>
      <w:r w:rsidRPr="009056F2">
        <w:rPr>
          <w:iCs/>
        </w:rPr>
        <w:t>那么最终的费率</w:t>
      </w:r>
      <w:r w:rsidR="0033041B">
        <w:rPr>
          <w:rFonts w:hint="eastAsia"/>
          <w:iCs/>
        </w:rPr>
        <w:t>计算可得</w:t>
      </w:r>
    </w:p>
    <w:p w14:paraId="073EB839" w14:textId="6AF20453" w:rsidR="00855218" w:rsidRDefault="005C7548" w:rsidP="005C7548">
      <w:pPr>
        <w:pStyle w:val="MTDisplayEquation"/>
      </w:pPr>
      <w:bookmarkStart w:id="103" w:name="MTBlankEqn"/>
      <w:r>
        <w:tab/>
      </w:r>
      <w:r w:rsidR="008122B0" w:rsidRPr="005C7548">
        <w:rPr>
          <w:noProof/>
          <w:position w:val="-28"/>
        </w:rPr>
        <w:object w:dxaOrig="2439" w:dyaOrig="680" w14:anchorId="2644A784">
          <v:shape id="_x0000_i1071" type="#_x0000_t75" style="width:122.25pt;height:35.3pt" o:ole="">
            <v:imagedata r:id="rId99" o:title=""/>
          </v:shape>
          <o:OLEObject Type="Embed" ProgID="Equation.DSMT4" ShapeID="_x0000_i1071" DrawAspect="Content" ObjectID="_1670591053" r:id="rId100"/>
        </w:object>
      </w:r>
      <w:bookmarkEnd w:id="103"/>
    </w:p>
    <w:p w14:paraId="073EB83B" w14:textId="65EF95E2" w:rsidR="00855218" w:rsidRDefault="00855218">
      <w:pPr>
        <w:ind w:firstLine="480"/>
      </w:pPr>
    </w:p>
    <w:p w14:paraId="073EB83C" w14:textId="77777777" w:rsidR="00855218" w:rsidRDefault="00C12ED1" w:rsidP="0033041B">
      <w:pPr>
        <w:pStyle w:val="1"/>
      </w:pPr>
      <w:r>
        <w:t>结论与讨论</w:t>
      </w:r>
    </w:p>
    <w:p w14:paraId="073EB83D" w14:textId="459BAB3F" w:rsidR="00855218" w:rsidRDefault="00C12ED1">
      <w:pPr>
        <w:ind w:firstLine="480"/>
      </w:pPr>
      <w:r>
        <w:t>玉米</w:t>
      </w:r>
      <w:r w:rsidR="007E42AA">
        <w:rPr>
          <w:rFonts w:hint="eastAsia"/>
        </w:rPr>
        <w:t>在</w:t>
      </w:r>
      <w:r>
        <w:t>生长发育不同阶段会遭受不同灾害，这些灾害在玉米的生育周期中表现出连续性与共生性的特点。而通过综合气象指数保险，可以</w:t>
      </w:r>
      <w:r w:rsidR="002021A0">
        <w:rPr>
          <w:rFonts w:hint="eastAsia"/>
        </w:rPr>
        <w:t>总体上</w:t>
      </w:r>
      <w:r w:rsidR="00A1659B">
        <w:rPr>
          <w:rFonts w:hint="eastAsia"/>
        </w:rPr>
        <w:t>保障玉米的生产风险</w:t>
      </w:r>
      <w:r>
        <w:t>。</w:t>
      </w:r>
    </w:p>
    <w:p w14:paraId="073EB83E" w14:textId="1744A0BF" w:rsidR="00855218" w:rsidRDefault="00C12ED1">
      <w:pPr>
        <w:ind w:firstLine="480"/>
      </w:pPr>
      <w:r>
        <w:t>在指数设计上要更加精确，至少要考虑气象指标的触发阈值、开始时间、结束时间。还要考虑到气象条件对于玉米生理的具体作用形式，而不是简单的</w:t>
      </w:r>
      <w:r w:rsidR="00B77462">
        <w:rPr>
          <w:rFonts w:hint="eastAsia"/>
        </w:rPr>
        <w:t>线性叠加</w:t>
      </w:r>
      <w:r>
        <w:t>，同时也要考虑同一时期内不同气象指数的共生作用。</w:t>
      </w:r>
      <w:r w:rsidR="00A1659B">
        <w:rPr>
          <w:rFonts w:hint="eastAsia"/>
        </w:rPr>
        <w:t>对于某些气象灾害，例如</w:t>
      </w:r>
      <w:r w:rsidR="00B166F7">
        <w:rPr>
          <w:rFonts w:hint="eastAsia"/>
        </w:rPr>
        <w:t>干旱，在作物学</w:t>
      </w:r>
      <w:r w:rsidR="006C32B8">
        <w:rPr>
          <w:rFonts w:hint="eastAsia"/>
        </w:rPr>
        <w:t>领域</w:t>
      </w:r>
      <w:r w:rsidR="00B166F7">
        <w:rPr>
          <w:rFonts w:hint="eastAsia"/>
        </w:rPr>
        <w:t>已经有成熟</w:t>
      </w:r>
      <w:r w:rsidR="009671C5">
        <w:rPr>
          <w:rFonts w:hint="eastAsia"/>
        </w:rPr>
        <w:t>风险度量模型</w:t>
      </w:r>
      <w:r w:rsidR="00A85594">
        <w:rPr>
          <w:rFonts w:hint="eastAsia"/>
        </w:rPr>
        <w:t>，预测效果很好。</w:t>
      </w:r>
      <w:r w:rsidR="00EC6D22">
        <w:rPr>
          <w:rFonts w:hint="eastAsia"/>
        </w:rPr>
        <w:t>气象指数保险是一门交叉学科，在产品设计</w:t>
      </w:r>
      <w:r w:rsidR="00A85594">
        <w:rPr>
          <w:rFonts w:hint="eastAsia"/>
        </w:rPr>
        <w:t>过程中要注意</w:t>
      </w:r>
      <w:r w:rsidR="00EC6D22">
        <w:rPr>
          <w:rFonts w:hint="eastAsia"/>
        </w:rPr>
        <w:t>与其他学科联动。</w:t>
      </w:r>
    </w:p>
    <w:p w14:paraId="073EB83F" w14:textId="31FB4C95" w:rsidR="00855218" w:rsidRDefault="004F46AB" w:rsidP="00F04962">
      <w:pPr>
        <w:ind w:firstLine="480"/>
        <w:rPr>
          <w:ins w:id="104" w:author="陈" w:date="2020-12-27T11:00:00Z"/>
        </w:rPr>
      </w:pPr>
      <w:r>
        <w:rPr>
          <w:rFonts w:hint="eastAsia"/>
        </w:rPr>
        <w:t>本文设计的气象指数参数估计方法可以</w:t>
      </w:r>
      <w:r w:rsidR="00E77359">
        <w:rPr>
          <w:rFonts w:hint="eastAsia"/>
        </w:rPr>
        <w:t>较为全面地估计参数不同取值</w:t>
      </w:r>
      <w:r w:rsidR="002B3D34">
        <w:rPr>
          <w:rFonts w:hint="eastAsia"/>
        </w:rPr>
        <w:t>情况下气象指数与玉米产量之间的关系，从而选择出最优参数</w:t>
      </w:r>
      <w:r w:rsidR="004A7409">
        <w:rPr>
          <w:rFonts w:hint="eastAsia"/>
        </w:rPr>
        <w:t>取值，可以看作一种准“全面实验”</w:t>
      </w:r>
      <w:r w:rsidR="002D27DA">
        <w:rPr>
          <w:rFonts w:hint="eastAsia"/>
        </w:rPr>
        <w:t>。</w:t>
      </w:r>
      <w:r w:rsidR="00A82A5F">
        <w:rPr>
          <w:rFonts w:hint="eastAsia"/>
        </w:rPr>
        <w:t>数据稀疏的问题。数据稀疏是指历史观测数据无法全面反映</w:t>
      </w:r>
      <w:r w:rsidR="00C06E05">
        <w:rPr>
          <w:rFonts w:hint="eastAsia"/>
        </w:rPr>
        <w:t>可能面临的风险情况的问题。以产量数据为例</w:t>
      </w:r>
      <w:r w:rsidR="00A135AA">
        <w:rPr>
          <w:rFonts w:hint="eastAsia"/>
        </w:rPr>
        <w:t>，以县一级的产量数据为基础</w:t>
      </w:r>
      <w:r w:rsidR="006B271A">
        <w:rPr>
          <w:rFonts w:hint="eastAsia"/>
        </w:rPr>
        <w:t>，所能得到的损失率最大为</w:t>
      </w:r>
      <w:r w:rsidR="006B271A">
        <w:rPr>
          <w:rFonts w:hint="eastAsia"/>
        </w:rPr>
        <w:t>2</w:t>
      </w:r>
      <w:r w:rsidR="006B271A">
        <w:t>2</w:t>
      </w:r>
      <w:r w:rsidR="006B271A">
        <w:rPr>
          <w:rFonts w:hint="eastAsia"/>
        </w:rPr>
        <w:t>%</w:t>
      </w:r>
      <w:r w:rsidR="006B271A">
        <w:rPr>
          <w:rFonts w:hint="eastAsia"/>
        </w:rPr>
        <w:t>，</w:t>
      </w:r>
      <w:r w:rsidR="00B8502D">
        <w:rPr>
          <w:rFonts w:hint="eastAsia"/>
        </w:rPr>
        <w:t>超过</w:t>
      </w:r>
      <w:r w:rsidR="00B8502D">
        <w:rPr>
          <w:rFonts w:hint="eastAsia"/>
        </w:rPr>
        <w:t>2</w:t>
      </w:r>
      <w:r w:rsidR="00B8502D">
        <w:t>2</w:t>
      </w:r>
      <w:r w:rsidR="00B8502D">
        <w:rPr>
          <w:rFonts w:hint="eastAsia"/>
        </w:rPr>
        <w:t>%</w:t>
      </w:r>
      <w:r w:rsidR="00B8502D">
        <w:rPr>
          <w:rFonts w:hint="eastAsia"/>
        </w:rPr>
        <w:t>的损失情况无法进行估计。</w:t>
      </w:r>
    </w:p>
    <w:p w14:paraId="10B5BAC3" w14:textId="77777777" w:rsidR="0000367E" w:rsidRPr="0000367E" w:rsidRDefault="0000367E" w:rsidP="00F04962">
      <w:pPr>
        <w:ind w:firstLine="480"/>
      </w:pPr>
    </w:p>
    <w:p w14:paraId="073EB840" w14:textId="49E9EA61" w:rsidR="00855218" w:rsidRDefault="00C12ED1">
      <w:pPr>
        <w:ind w:firstLine="480"/>
      </w:pPr>
      <w:bookmarkStart w:id="105" w:name="参考文献"/>
      <w:r>
        <w:t>参考文献</w:t>
      </w:r>
      <w:bookmarkEnd w:id="105"/>
    </w:p>
    <w:p w14:paraId="2DD16381" w14:textId="347CA8E9" w:rsidR="00570E8C" w:rsidRDefault="00570E8C">
      <w:pPr>
        <w:ind w:firstLine="480"/>
      </w:pPr>
      <w:r w:rsidRPr="00570E8C">
        <w:rPr>
          <w:rFonts w:hint="eastAsia"/>
        </w:rPr>
        <w:t>[1]</w:t>
      </w:r>
      <w:r w:rsidRPr="00570E8C">
        <w:rPr>
          <w:rFonts w:hint="eastAsia"/>
        </w:rPr>
        <w:t>王群</w:t>
      </w:r>
      <w:r w:rsidRPr="00570E8C">
        <w:rPr>
          <w:rFonts w:hint="eastAsia"/>
        </w:rPr>
        <w:t>,</w:t>
      </w:r>
      <w:r w:rsidRPr="00570E8C">
        <w:rPr>
          <w:rFonts w:hint="eastAsia"/>
        </w:rPr>
        <w:t>赵向阳</w:t>
      </w:r>
      <w:r w:rsidRPr="00570E8C">
        <w:rPr>
          <w:rFonts w:hint="eastAsia"/>
        </w:rPr>
        <w:t>,</w:t>
      </w:r>
      <w:r w:rsidRPr="00570E8C">
        <w:rPr>
          <w:rFonts w:hint="eastAsia"/>
        </w:rPr>
        <w:t>陈启</w:t>
      </w:r>
      <w:r w:rsidRPr="00570E8C">
        <w:rPr>
          <w:rFonts w:hint="eastAsia"/>
        </w:rPr>
        <w:t>,</w:t>
      </w:r>
      <w:r w:rsidRPr="00570E8C">
        <w:rPr>
          <w:rFonts w:hint="eastAsia"/>
        </w:rPr>
        <w:t>李鸿萍</w:t>
      </w:r>
      <w:r w:rsidRPr="00570E8C">
        <w:rPr>
          <w:rFonts w:hint="eastAsia"/>
        </w:rPr>
        <w:t>,</w:t>
      </w:r>
      <w:r w:rsidRPr="00570E8C">
        <w:rPr>
          <w:rFonts w:hint="eastAsia"/>
        </w:rPr>
        <w:t>董朋飞</w:t>
      </w:r>
      <w:r w:rsidRPr="00570E8C">
        <w:rPr>
          <w:rFonts w:hint="eastAsia"/>
        </w:rPr>
        <w:t>,</w:t>
      </w:r>
      <w:r w:rsidRPr="00570E8C">
        <w:rPr>
          <w:rFonts w:hint="eastAsia"/>
        </w:rPr>
        <w:t>李潮海</w:t>
      </w:r>
      <w:r w:rsidRPr="00570E8C">
        <w:rPr>
          <w:rFonts w:hint="eastAsia"/>
        </w:rPr>
        <w:t xml:space="preserve">. </w:t>
      </w:r>
      <w:r w:rsidRPr="00570E8C">
        <w:rPr>
          <w:rFonts w:hint="eastAsia"/>
        </w:rPr>
        <w:t>夏玉米阴雨寡照致灾机理及减灾稳产技术研究</w:t>
      </w:r>
      <w:r w:rsidRPr="00570E8C">
        <w:rPr>
          <w:rFonts w:hint="eastAsia"/>
        </w:rPr>
        <w:t xml:space="preserve">[A]. </w:t>
      </w:r>
      <w:r w:rsidRPr="00570E8C">
        <w:rPr>
          <w:rFonts w:hint="eastAsia"/>
        </w:rPr>
        <w:t>中国作物学会</w:t>
      </w:r>
      <w:r w:rsidRPr="00570E8C">
        <w:rPr>
          <w:rFonts w:hint="eastAsia"/>
        </w:rPr>
        <w:t>.2019</w:t>
      </w:r>
      <w:r w:rsidRPr="00570E8C">
        <w:rPr>
          <w:rFonts w:hint="eastAsia"/>
        </w:rPr>
        <w:t>年中国作物学会学术年会论文摘要集</w:t>
      </w:r>
      <w:r w:rsidRPr="00570E8C">
        <w:rPr>
          <w:rFonts w:hint="eastAsia"/>
        </w:rPr>
        <w:t>[C].</w:t>
      </w:r>
      <w:r w:rsidRPr="00570E8C">
        <w:rPr>
          <w:rFonts w:hint="eastAsia"/>
        </w:rPr>
        <w:t>中国作物学会</w:t>
      </w:r>
      <w:r w:rsidRPr="00570E8C">
        <w:rPr>
          <w:rFonts w:hint="eastAsia"/>
        </w:rPr>
        <w:t>:</w:t>
      </w:r>
      <w:r w:rsidRPr="00570E8C">
        <w:rPr>
          <w:rFonts w:hint="eastAsia"/>
        </w:rPr>
        <w:t>中国作物学会</w:t>
      </w:r>
      <w:r w:rsidRPr="00570E8C">
        <w:rPr>
          <w:rFonts w:hint="eastAsia"/>
        </w:rPr>
        <w:t>,2019:1.</w:t>
      </w:r>
    </w:p>
    <w:p w14:paraId="2D68D002" w14:textId="132C05F6" w:rsidR="0040223B" w:rsidRDefault="0040223B">
      <w:pPr>
        <w:ind w:firstLine="480"/>
      </w:pPr>
      <w:r w:rsidRPr="0040223B">
        <w:rPr>
          <w:rFonts w:hint="eastAsia"/>
        </w:rPr>
        <w:t>[1]</w:t>
      </w:r>
      <w:r w:rsidRPr="0040223B">
        <w:rPr>
          <w:rFonts w:hint="eastAsia"/>
        </w:rPr>
        <w:t>袁公选</w:t>
      </w:r>
      <w:r w:rsidRPr="0040223B">
        <w:rPr>
          <w:rFonts w:hint="eastAsia"/>
        </w:rPr>
        <w:t>,</w:t>
      </w:r>
      <w:r w:rsidRPr="0040223B">
        <w:rPr>
          <w:rFonts w:hint="eastAsia"/>
        </w:rPr>
        <w:t>杨金慧</w:t>
      </w:r>
      <w:r w:rsidRPr="0040223B">
        <w:rPr>
          <w:rFonts w:hint="eastAsia"/>
        </w:rPr>
        <w:t>,</w:t>
      </w:r>
      <w:r w:rsidRPr="0040223B">
        <w:rPr>
          <w:rFonts w:hint="eastAsia"/>
        </w:rPr>
        <w:t>李雅文</w:t>
      </w:r>
      <w:r w:rsidRPr="0040223B">
        <w:rPr>
          <w:rFonts w:hint="eastAsia"/>
        </w:rPr>
        <w:t>,</w:t>
      </w:r>
      <w:r w:rsidRPr="0040223B">
        <w:rPr>
          <w:rFonts w:hint="eastAsia"/>
        </w:rPr>
        <w:t>赵晓峰</w:t>
      </w:r>
      <w:r w:rsidRPr="0040223B">
        <w:rPr>
          <w:rFonts w:hint="eastAsia"/>
        </w:rPr>
        <w:t>.</w:t>
      </w:r>
      <w:r w:rsidRPr="0040223B">
        <w:rPr>
          <w:rFonts w:hint="eastAsia"/>
        </w:rPr>
        <w:t>玉米倒伏成因及预防</w:t>
      </w:r>
      <w:r w:rsidRPr="0040223B">
        <w:rPr>
          <w:rFonts w:hint="eastAsia"/>
        </w:rPr>
        <w:t>[J].</w:t>
      </w:r>
      <w:r w:rsidRPr="0040223B">
        <w:rPr>
          <w:rFonts w:hint="eastAsia"/>
        </w:rPr>
        <w:t>西北植物学报</w:t>
      </w:r>
      <w:r w:rsidRPr="0040223B">
        <w:rPr>
          <w:rFonts w:hint="eastAsia"/>
        </w:rPr>
        <w:t>,1999(05):3-5.</w:t>
      </w:r>
    </w:p>
    <w:p w14:paraId="073EB841" w14:textId="77777777" w:rsidR="00855218" w:rsidRDefault="00C12ED1">
      <w:pPr>
        <w:ind w:firstLine="480"/>
      </w:pPr>
      <w:r>
        <w:t>Ashraf N, Berry J, Shapiro J M. Can higher prices stimulate product use? Evidence from a field experiment in Zambia[J]. American Economic Review, 2010, 100(5): 2383-2413.</w:t>
      </w:r>
    </w:p>
    <w:p w14:paraId="073EB842" w14:textId="77777777" w:rsidR="00855218" w:rsidRDefault="00C12ED1">
      <w:pPr>
        <w:ind w:firstLine="480"/>
      </w:pPr>
      <w:r>
        <w:t>Banerjee A V, Banerjee A, Duflo E. Poor economics: A radical rethinking of the way to fight global poverty[M]. New York:Public Affairs, 2011.</w:t>
      </w:r>
    </w:p>
    <w:p w14:paraId="073EB843" w14:textId="77777777" w:rsidR="00855218" w:rsidRDefault="00C12ED1">
      <w:pPr>
        <w:ind w:firstLine="480"/>
      </w:pPr>
      <w:r>
        <w:t>Black E, Tarnavsky E, Maidment R, et al. The use of remotely sensed rainfall for managing drought risk: A case study of weather index insurance in Zambia[J]. Remote Sensing, 2016, 8(4): 342.</w:t>
      </w:r>
    </w:p>
    <w:p w14:paraId="073EB844" w14:textId="77777777" w:rsidR="00855218" w:rsidRDefault="00C12ED1">
      <w:pPr>
        <w:ind w:firstLine="480"/>
      </w:pPr>
      <w:r>
        <w:t>Bokusheva R. Improving the effectiveness of weather-based Insurance: an application of copula approach[R]. Munich Personal Repec Archive,2014.</w:t>
      </w:r>
    </w:p>
    <w:p w14:paraId="073EB845" w14:textId="77777777" w:rsidR="00855218" w:rsidRDefault="00C12ED1">
      <w:pPr>
        <w:ind w:firstLine="480"/>
      </w:pPr>
      <w:r>
        <w:t>Bold T, Kaizzi K, Svensson J, et al. Low quality, low returns, low adoption: evidence from the market for fertilizer and hybrid seed in Uganda[M]. London, England: Centre for Economic Policy Research, 2015.</w:t>
      </w:r>
    </w:p>
    <w:p w14:paraId="073EB846" w14:textId="77777777" w:rsidR="00855218" w:rsidRDefault="00C12ED1">
      <w:pPr>
        <w:ind w:firstLine="480"/>
      </w:pPr>
      <w:r>
        <w:t>Cai J, De Janvry A, Sadoulet E. Subsidy policies and insurance demand[R]. National Bureau of Economic Research, 2016.</w:t>
      </w:r>
    </w:p>
    <w:p w14:paraId="073EB847" w14:textId="77777777" w:rsidR="00855218" w:rsidRDefault="00C12ED1">
      <w:pPr>
        <w:ind w:firstLine="480"/>
      </w:pPr>
      <w:r>
        <w:t>Cai J. The impact of insurance provision on household production and financial decisions[J]. American Economic Journal: Economic Policy, 2016, 8(2): 44-88.</w:t>
      </w:r>
    </w:p>
    <w:p w14:paraId="073EB848" w14:textId="77777777" w:rsidR="00855218" w:rsidRDefault="00C12ED1">
      <w:pPr>
        <w:ind w:firstLine="480"/>
      </w:pPr>
      <w:r>
        <w:t>Carter M R, Cheng L, Sarris A. Where and how index insurance can boost the adoption of improved agricultural technologies[J]. Journal of Development Economics, 2016, 118: 59-71.</w:t>
      </w:r>
    </w:p>
    <w:p w14:paraId="073EB849" w14:textId="77777777" w:rsidR="00855218" w:rsidRDefault="00C12ED1">
      <w:pPr>
        <w:ind w:firstLine="480"/>
      </w:pPr>
      <w:r>
        <w:t>Carter M R. Intelligent design of index insurance for smallholder farmers and pastoralists[J]. IFPRI Innovations in Insuring the Poor, Focus 17-06. 2009.</w:t>
      </w:r>
    </w:p>
    <w:p w14:paraId="073EB84A" w14:textId="77777777" w:rsidR="00855218" w:rsidRPr="00EB3EAF" w:rsidRDefault="00C12ED1">
      <w:pPr>
        <w:ind w:firstLine="480"/>
        <w:rPr>
          <w:lang w:val="fr-FR"/>
        </w:rPr>
      </w:pPr>
      <w:r>
        <w:t>Carter M R, de Janvry A, Sadoulet E, et al. </w:t>
      </w:r>
      <w:r w:rsidRPr="00EB3EAF">
        <w:rPr>
          <w:lang w:val="fr-FR"/>
        </w:rPr>
        <w:t>Assurance climatique indicielle pour les pays en développement: examen des faits et propositions visant à augmenter le taux de souscription[J]. Revue d'economie du developpement, 2015, 23(1): 5-57.</w:t>
      </w:r>
    </w:p>
    <w:p w14:paraId="073EB84B" w14:textId="77777777" w:rsidR="00855218" w:rsidRDefault="00C12ED1">
      <w:pPr>
        <w:ind w:firstLine="480"/>
      </w:pPr>
      <w:r w:rsidRPr="00EB3EAF">
        <w:rPr>
          <w:lang w:val="fr-FR"/>
        </w:rPr>
        <w:t>Carter M R, de Janvry A, Sadoulet E, et al. </w:t>
      </w:r>
      <w:r>
        <w:t>Index insurance for developing country agriculture: a reassessment[J]. Annual Review of Resource Economics, 2017, 9: 421-438.</w:t>
      </w:r>
    </w:p>
    <w:p w14:paraId="073EB84C" w14:textId="77777777" w:rsidR="00855218" w:rsidRDefault="00C12ED1">
      <w:pPr>
        <w:ind w:firstLine="480"/>
      </w:pPr>
      <w:r>
        <w:t>Carter M R. Sharing the risk and the uncertainty: public-private reinsurance partnerships for viable agricultural insurance markets[J]. I4 Index Insurance Innovation Initiative Brief, Ferdi, 2013(10) .</w:t>
      </w:r>
    </w:p>
    <w:p w14:paraId="073EB84D" w14:textId="77777777" w:rsidR="00855218" w:rsidRDefault="00C12ED1">
      <w:pPr>
        <w:ind w:firstLine="480"/>
      </w:pPr>
      <w:r>
        <w:t>Clarke D J. A theory of rational demand for index insurance[J]. American Economic Journal: Microeconomics, 2016, 8(1): 283-306.</w:t>
      </w:r>
    </w:p>
    <w:p w14:paraId="073EB84E" w14:textId="77777777" w:rsidR="00855218" w:rsidRDefault="00C12ED1">
      <w:pPr>
        <w:ind w:firstLine="480"/>
      </w:pPr>
      <w:r>
        <w:t>Clarke D J, Wren-Lewis L. Learning from lemons: the role of government in index insurance for individuals[J]. FERDI Policy Brief, No. 70 ,2013 (07).</w:t>
      </w:r>
    </w:p>
    <w:p w14:paraId="073EB84F" w14:textId="77777777" w:rsidR="00855218" w:rsidRDefault="00C12ED1">
      <w:pPr>
        <w:ind w:firstLine="480"/>
      </w:pPr>
      <w:r>
        <w:t>Cole S, Giné X, Tobacman J, et al. Barriers to household risk management: Evidence from India[J]. American Economic Journal: Applied Economics, 2013, 5(1): 104-35.</w:t>
      </w:r>
    </w:p>
    <w:p w14:paraId="073EB850" w14:textId="77777777" w:rsidR="00855218" w:rsidRDefault="00C12ED1">
      <w:pPr>
        <w:ind w:firstLine="480"/>
      </w:pPr>
      <w:r>
        <w:t>Dar M H, De Janvry A, Emerick K, et al. Flood-tolerant rice reduces yield variability and raises expected yield, differentially benefitting socially disadvantaged groups[J]. Scientific reports, 2013, 3: 3315.</w:t>
      </w:r>
    </w:p>
    <w:p w14:paraId="073EB851" w14:textId="77777777" w:rsidR="00855218" w:rsidRDefault="00C12ED1">
      <w:pPr>
        <w:ind w:firstLine="480"/>
      </w:pPr>
      <w:r>
        <w:t>de Janvry A, Lane G, Sadoulet E. Emergency loans: index based credit in Bangladesh.[EB\OL]Work. Pap. 2016, Univ.Calif., Berkeley</w:t>
      </w:r>
    </w:p>
    <w:p w14:paraId="073EB852" w14:textId="77777777" w:rsidR="00855218" w:rsidRDefault="00C12ED1">
      <w:pPr>
        <w:ind w:firstLine="480"/>
      </w:pPr>
      <w:r>
        <w:t>Deng X, Barnett B J, Vedenov D V, et al. Hedging dairy production losses using weather‐based index insurance[J]. Agricultural Economics, 2007, 36(2): 271-280.</w:t>
      </w:r>
    </w:p>
    <w:p w14:paraId="073EB853" w14:textId="77777777" w:rsidR="00855218" w:rsidRDefault="00C12ED1">
      <w:pPr>
        <w:ind w:firstLine="480"/>
      </w:pPr>
      <w:r>
        <w:t>Dercon S, Christiaensen L. Consumption risk, technology adoption and poverty traps: Evidence from Ethiopia[J]. Journal of development economics, 2011, 96(2): 159-173.</w:t>
      </w:r>
    </w:p>
    <w:p w14:paraId="073EB854" w14:textId="77777777" w:rsidR="00855218" w:rsidRDefault="00C12ED1">
      <w:pPr>
        <w:ind w:firstLine="480"/>
      </w:pPr>
      <w:r>
        <w:t>Duflo E, Kremer M, Robinson J. Nudging farmers to use fertilizer: Theory and experimental evidence from Kenya[J]. American economic review, 2011, 101(6): 2350-90.</w:t>
      </w:r>
    </w:p>
    <w:p w14:paraId="073EB855" w14:textId="77777777" w:rsidR="00855218" w:rsidRDefault="00C12ED1">
      <w:pPr>
        <w:ind w:firstLine="480"/>
      </w:pPr>
      <w:r>
        <w:t>Dupas P. Getting essential health products to their end users: Subsidize, but how much?[J]. Science, 2014, 345(6202): 1279-1281.</w:t>
      </w:r>
    </w:p>
    <w:p w14:paraId="073EB856" w14:textId="77777777" w:rsidR="00855218" w:rsidRDefault="00C12ED1">
      <w:pPr>
        <w:ind w:firstLine="480"/>
      </w:pPr>
      <w:r>
        <w:t>Elabed G, Bellemare M F, Carter M R, et al. Managing basis risk with multiscale index insurance[J]. Agricultural Economics, 2013, 44(4-5): 419-431.</w:t>
      </w:r>
    </w:p>
    <w:p w14:paraId="073EB858" w14:textId="77777777" w:rsidR="00855218" w:rsidRDefault="00C12ED1">
      <w:pPr>
        <w:ind w:firstLine="480"/>
      </w:pPr>
      <w:r>
        <w:t>Flatnes J E, Carter M R. Fail-safe index insurance without the cost: a satellite based conditional audit approach[J]. Working Paper, University of California. At Davis, 2015. https://arefiles.ucdavis.edu /uploads/filer_public/29/ec/29ecf637-f085-4c11-83be-4936d2a17472/satellite_based_conditional_ audit_index_insurance_150815.pdf</w:t>
      </w:r>
    </w:p>
    <w:p w14:paraId="073EB859" w14:textId="77777777" w:rsidR="00855218" w:rsidRDefault="00C12ED1">
      <w:pPr>
        <w:ind w:firstLine="480"/>
      </w:pPr>
      <w:r>
        <w:t>Fuchs A, Wolff H. Drought and retribution: evidence from a large-scale rainfall-indexed insurance program in Mexico[M]. The World Bank, 2016.</w:t>
      </w:r>
    </w:p>
    <w:p w14:paraId="073EB85A" w14:textId="77777777" w:rsidR="00855218" w:rsidRDefault="00C12ED1">
      <w:pPr>
        <w:ind w:firstLine="480"/>
      </w:pPr>
      <w:r>
        <w:t>Geisser S. A predictive approach to the random effect model[J]. Biometrika, 1974, 61(1): 101-107.</w:t>
      </w:r>
    </w:p>
    <w:p w14:paraId="073EB85B" w14:textId="77777777" w:rsidR="00855218" w:rsidRDefault="00C12ED1">
      <w:pPr>
        <w:ind w:firstLine="480"/>
      </w:pPr>
      <w:r>
        <w:t>Geisser S. The predictive sample reuse method with applications[J]. Journal of the American statistical Association, 1975, 70(350): 320-328.</w:t>
      </w:r>
    </w:p>
    <w:p w14:paraId="073EB85C" w14:textId="77777777" w:rsidR="00855218" w:rsidRDefault="00C12ED1">
      <w:pPr>
        <w:ind w:firstLine="480"/>
      </w:pPr>
      <w:r>
        <w:t>Giné X, Yang D. Insurance, credit, and technology adoption: Field experimental evidencefrom Malawi[J]. Journal of development Economics, 2009, 89(1): 1-11.</w:t>
      </w:r>
    </w:p>
    <w:p w14:paraId="073EB85D" w14:textId="77777777" w:rsidR="00855218" w:rsidRDefault="00C12ED1">
      <w:pPr>
        <w:ind w:firstLine="480"/>
      </w:pPr>
      <w:r>
        <w:t>Janzen S A, Carter M R. After the drought: The impact of microinsurance on consumption smoothing and asset protection[J]. American Journal of Agricultural Economics, 2018, 101(3): 651-671.</w:t>
      </w:r>
    </w:p>
    <w:p w14:paraId="073EB85E" w14:textId="77777777" w:rsidR="00855218" w:rsidRDefault="00C12ED1">
      <w:pPr>
        <w:ind w:firstLine="480"/>
      </w:pPr>
      <w:r>
        <w:t>Jensen N, Barrett C. Agricultural index insurance for development[J]. Applied Economic Perspectives and Policy, 2017, 39(2): 199-219.</w:t>
      </w:r>
    </w:p>
    <w:p w14:paraId="073EB85F" w14:textId="77777777" w:rsidR="00855218" w:rsidRDefault="00C12ED1">
      <w:pPr>
        <w:ind w:firstLine="480"/>
      </w:pPr>
      <w:r>
        <w:t>Karlan D, Osei R, Osei-Akoto I, et al. Agricultural decisions after relaxing credit and risk constraints[J]. The Quarterly Journal of Economics, 2014, 129(2): 597-652.</w:t>
      </w:r>
    </w:p>
    <w:p w14:paraId="073EB861" w14:textId="77777777" w:rsidR="00855218" w:rsidRDefault="00C12ED1">
      <w:pPr>
        <w:ind w:firstLine="480"/>
      </w:pPr>
      <w:r>
        <w:t>Larson S C. The shrinkage of the coefficient of multiple correlation[J]. Journal of Educational Psychology, 1931, 22(1): 45.</w:t>
      </w:r>
    </w:p>
    <w:p w14:paraId="073EB862" w14:textId="77777777" w:rsidR="00855218" w:rsidRDefault="00C12ED1">
      <w:pPr>
        <w:ind w:firstLine="480"/>
      </w:pPr>
      <w:r>
        <w:t>Ligon E, Thomas J P, Worrall T. Informal insurance arrangements with limited commitment: Theory and evidence from village economies[J]. The Review of Economic Studies, 2002, 69(1): 209-244.</w:t>
      </w:r>
    </w:p>
    <w:p w14:paraId="073EB863" w14:textId="77777777" w:rsidR="00855218" w:rsidRDefault="00C12ED1">
      <w:pPr>
        <w:ind w:firstLine="480"/>
      </w:pPr>
      <w:r>
        <w:t>Lybbert T J, Carter M R. Bundling drought tolerance and index insurance to reduce rural household vulnerability to drought[M] Sustainable Economic Development. Academic Press, 2015: 401-414.</w:t>
      </w:r>
    </w:p>
    <w:p w14:paraId="073EB864" w14:textId="77777777" w:rsidR="00855218" w:rsidRDefault="00C12ED1">
      <w:pPr>
        <w:ind w:firstLine="480"/>
      </w:pPr>
      <w:r>
        <w:t>Lybbert T J, Galarza F B, McPeak J, et al. Dynamic field experiments in development economics: Risk valuation in Morocco, Kenya, and Peru[J]. Agricultural and Resource Economics Review, 2010, 39(2): 176-192.</w:t>
      </w:r>
    </w:p>
    <w:p w14:paraId="073EB865" w14:textId="77777777" w:rsidR="00855218" w:rsidRDefault="00C12ED1">
      <w:pPr>
        <w:ind w:firstLine="480"/>
      </w:pPr>
      <w:r>
        <w:t>McIntosh C, Povel F, Sadoulet E. Utility, Risk and Demand for Incomplete Insurance: Lab Experiments with Guatemalan Co-Operatives[J]. The Economic Journal, 2019, 129(622): 2581-2607.</w:t>
      </w:r>
    </w:p>
    <w:p w14:paraId="073EB866" w14:textId="77777777" w:rsidR="00855218" w:rsidRDefault="00C12ED1">
      <w:pPr>
        <w:ind w:firstLine="480"/>
      </w:pPr>
      <w:r>
        <w:t>Miranda M J, Farrin K. Index insurance for developing countries[J]. Applied Economic Perspectives and Policy, 2012, 34(3): 391-427.</w:t>
      </w:r>
    </w:p>
    <w:p w14:paraId="073EB867" w14:textId="77777777" w:rsidR="00855218" w:rsidRDefault="00C12ED1">
      <w:pPr>
        <w:ind w:firstLine="480"/>
      </w:pPr>
      <w:r>
        <w:t>Mishra K. You are Approved! Insured Loans Improve Credit Access and Technology Adoption of Ghanaian Farmers[A]. International Association of Agricultural Economists[C]. Vancouver, British Columbia 2018.</w:t>
      </w:r>
    </w:p>
    <w:p w14:paraId="073EB869" w14:textId="77777777" w:rsidR="00855218" w:rsidRDefault="00C12ED1">
      <w:pPr>
        <w:ind w:firstLine="480"/>
      </w:pPr>
      <w:r w:rsidRPr="00234A70">
        <w:rPr>
          <w:lang w:val="da-DK"/>
        </w:rPr>
        <w:t>Norton M, van Sprundel G J, Turvey C G, et al. </w:t>
      </w:r>
      <w:r>
        <w:t>Applying weather index insurance to agricultural pest and disease risks[J]. International Journal of Pest Management, 2016, 62(3): 195-204.</w:t>
      </w:r>
    </w:p>
    <w:p w14:paraId="073EB86A" w14:textId="77777777" w:rsidR="00855218" w:rsidRDefault="00C12ED1">
      <w:pPr>
        <w:ind w:firstLine="480"/>
      </w:pPr>
      <w:r>
        <w:t>Porth L, Carter M, Elabed G, et al. Behavioral economic insights on index insurance design[J]. Agricultural Finance Review, 2015.</w:t>
      </w:r>
    </w:p>
    <w:p w14:paraId="073EB86B" w14:textId="77777777" w:rsidR="00855218" w:rsidRDefault="00C12ED1">
      <w:pPr>
        <w:ind w:firstLine="480"/>
      </w:pPr>
      <w:r>
        <w:t>Ritchie E R, de Janvry A, Sadoulet E. Weather index insurance and shock coping: Evidence from mexicos cadena program[R]. World Bank,2016.</w:t>
      </w:r>
    </w:p>
    <w:p w14:paraId="073EB86D" w14:textId="77777777" w:rsidR="00855218" w:rsidRDefault="00C12ED1">
      <w:pPr>
        <w:ind w:firstLine="480"/>
      </w:pPr>
      <w:r>
        <w:t>Serfilippi E, Carter M, Guirkinger C. Certain and uncertain utility and insurance demand: results from a framed field experiment in Burkina Faso[R]. 2015.</w:t>
      </w:r>
    </w:p>
    <w:p w14:paraId="073EB86F" w14:textId="77777777" w:rsidR="00855218" w:rsidRDefault="00C12ED1">
      <w:pPr>
        <w:ind w:firstLine="480"/>
      </w:pPr>
      <w:r>
        <w:t>Skees J R, Barnett B J. Conceptual and practical considerations for sharing catastrophic/systemic risks[J]. Review of Agricultural Economics, 1999, 21(2): 424-441.</w:t>
      </w:r>
    </w:p>
    <w:p w14:paraId="073EB870" w14:textId="77777777" w:rsidR="00855218" w:rsidRDefault="00C12ED1">
      <w:pPr>
        <w:ind w:firstLine="480"/>
      </w:pPr>
      <w:r>
        <w:t>Skees J R, Hazell P, Miranda M. New approaches to public/private crop yield insurance[R]. The World Bank, Washington, DC, 1999.</w:t>
      </w:r>
    </w:p>
    <w:p w14:paraId="073EB872" w14:textId="693BA969" w:rsidR="00855218" w:rsidRDefault="00C12ED1" w:rsidP="003D07F7">
      <w:pPr>
        <w:ind w:firstLine="480"/>
      </w:pPr>
      <w:r>
        <w:t>Smith V, Watts M. Index based agricultural insurance in developing countries: Feasibility, scalability and sustainability[J]. Gates Foundation, 2009: 1-40.</w:t>
      </w:r>
    </w:p>
    <w:p w14:paraId="073EB873" w14:textId="77777777" w:rsidR="00855218" w:rsidRDefault="00C12ED1">
      <w:pPr>
        <w:ind w:firstLine="480"/>
      </w:pPr>
      <w:r>
        <w:t>Tversky A, Kahneman D. Advances in prospect theory: Cumulative representation of uncertainty[J]. Journal of Risk and uncertainty, 1992, 5(4): 297-323.</w:t>
      </w:r>
    </w:p>
    <w:p w14:paraId="073EB874" w14:textId="77777777" w:rsidR="00855218" w:rsidRDefault="00C12ED1">
      <w:pPr>
        <w:ind w:firstLine="480"/>
      </w:pPr>
      <w:r>
        <w:t>曹雪芹．农业保险产品创新和天气指数保险的应用</w:t>
      </w:r>
      <w:r>
        <w:t>——</w:t>
      </w:r>
      <w:r>
        <w:t>印度实践评析与借鉴</w:t>
      </w:r>
      <w:r>
        <w:t>[J]</w:t>
      </w:r>
      <w:r>
        <w:t>．上海保险，</w:t>
      </w:r>
      <w:r>
        <w:t>2008(8):53-58</w:t>
      </w:r>
      <w:r>
        <w:t>．</w:t>
      </w:r>
    </w:p>
    <w:p w14:paraId="073EB875" w14:textId="77777777" w:rsidR="00855218" w:rsidRDefault="00C12ED1">
      <w:pPr>
        <w:ind w:firstLine="480"/>
      </w:pPr>
      <w:r>
        <w:t>程静．农业旱灾风险管理的金融创新路径</w:t>
      </w:r>
      <w:r>
        <w:t>:</w:t>
      </w:r>
      <w:r>
        <w:t>天气指数保险</w:t>
      </w:r>
      <w:r>
        <w:t>[J]</w:t>
      </w:r>
      <w:r>
        <w:t>．世界农业，</w:t>
      </w:r>
      <w:r>
        <w:t>2013(3):60-64</w:t>
      </w:r>
      <w:r>
        <w:t>．</w:t>
      </w:r>
    </w:p>
    <w:p w14:paraId="073EB876" w14:textId="77777777" w:rsidR="00855218" w:rsidRDefault="00C12ED1">
      <w:pPr>
        <w:ind w:firstLine="480"/>
      </w:pPr>
      <w:r>
        <w:t>崔帅，王慧敏，原瑞玲，龙文军．水稻制种天气指数保险的可行性</w:t>
      </w:r>
      <w:r>
        <w:t>——</w:t>
      </w:r>
      <w:r>
        <w:t>基于江苏省盐城市的调研</w:t>
      </w:r>
      <w:r>
        <w:t>[J]</w:t>
      </w:r>
      <w:r>
        <w:t>．中国保险，</w:t>
      </w:r>
      <w:r>
        <w:t>2014(11):52-55</w:t>
      </w:r>
      <w:r>
        <w:t>．</w:t>
      </w:r>
    </w:p>
    <w:p w14:paraId="073EB877" w14:textId="77777777" w:rsidR="00855218" w:rsidRDefault="00C12ED1">
      <w:pPr>
        <w:ind w:firstLine="480"/>
      </w:pPr>
      <w:r>
        <w:t>冯文丽，杨美．天气指数保险</w:t>
      </w:r>
      <w:r>
        <w:t>:</w:t>
      </w:r>
      <w:r>
        <w:t>我国农业巨灾风险管理工具创新</w:t>
      </w:r>
      <w:r>
        <w:t>[J].</w:t>
      </w:r>
      <w:r>
        <w:t>金融与经济</w:t>
      </w:r>
      <w:r>
        <w:t>:2011(6):92-95</w:t>
      </w:r>
      <w:r>
        <w:t>．</w:t>
      </w:r>
    </w:p>
    <w:p w14:paraId="073EB878" w14:textId="77777777" w:rsidR="00855218" w:rsidRDefault="00C12ED1">
      <w:pPr>
        <w:ind w:firstLine="480"/>
      </w:pPr>
      <w:r>
        <w:t>郭小芹，罗永忠．河西东部日光温棚气象灾害保险理赔指数设计</w:t>
      </w:r>
      <w:r>
        <w:t>[J].</w:t>
      </w:r>
      <w:r>
        <w:t>灾害学，</w:t>
      </w:r>
      <w:r>
        <w:t>2017,32(1):137-141</w:t>
      </w:r>
    </w:p>
    <w:p w14:paraId="073EB879" w14:textId="77777777" w:rsidR="00855218" w:rsidRDefault="00C12ED1">
      <w:pPr>
        <w:ind w:firstLine="480"/>
      </w:pPr>
      <w:r>
        <w:t>胡局新</w:t>
      </w:r>
      <w:r>
        <w:t>,</w:t>
      </w:r>
      <w:r>
        <w:t>张功杰</w:t>
      </w:r>
      <w:r>
        <w:t>.</w:t>
      </w:r>
      <w:r>
        <w:t>基于</w:t>
      </w:r>
      <w:r>
        <w:t>K</w:t>
      </w:r>
      <w:r>
        <w:t>折交叉验证的选择性集成分类算法</w:t>
      </w:r>
      <w:r>
        <w:t>[J].</w:t>
      </w:r>
      <w:r>
        <w:t>科技通报</w:t>
      </w:r>
      <w:r>
        <w:t>,2013,29(12):115-117.</w:t>
      </w:r>
    </w:p>
    <w:p w14:paraId="073EB87A" w14:textId="77777777" w:rsidR="00855218" w:rsidRDefault="00C12ED1">
      <w:pPr>
        <w:ind w:firstLine="480"/>
      </w:pPr>
      <w:r>
        <w:t>刘亚洲，钟甫宁，吕开宇</w:t>
      </w:r>
      <w:r>
        <w:t>.</w:t>
      </w:r>
      <w:r>
        <w:t>气象指数保险是合适的农业风险管理工具吗</w:t>
      </w:r>
      <w:r>
        <w:t>?[J].</w:t>
      </w:r>
      <w:r>
        <w:t>中国农村经济</w:t>
      </w:r>
      <w:r>
        <w:t>,2019(05):2-21.</w:t>
      </w:r>
    </w:p>
    <w:p w14:paraId="073EB87B" w14:textId="77777777" w:rsidR="00855218" w:rsidRDefault="00C12ED1">
      <w:pPr>
        <w:ind w:firstLine="480"/>
      </w:pPr>
      <w:r>
        <w:t>刘映宁，贺文丽，李艳莉．陕西果区苹果花期冻害农业保险风险指数的设计</w:t>
      </w:r>
      <w:r>
        <w:t>[J]</w:t>
      </w:r>
      <w:r>
        <w:t>．中国农业气象，</w:t>
      </w:r>
      <w:r>
        <w:t>2010</w:t>
      </w:r>
      <w:r>
        <w:t>，</w:t>
      </w:r>
      <w:r>
        <w:t>31(1):125-129.</w:t>
      </w:r>
    </w:p>
    <w:p w14:paraId="073EB87C" w14:textId="77777777" w:rsidR="00855218" w:rsidRDefault="00C12ED1">
      <w:pPr>
        <w:ind w:firstLine="480"/>
      </w:pPr>
      <w:r>
        <w:t>娄伟平，吴利红，倪沪平，唐启义，毛裕定．柑橘冻害保险气象理赔指数设计</w:t>
      </w:r>
      <w:r>
        <w:t>[J]</w:t>
      </w:r>
      <w:r>
        <w:t>．中国农业科学，</w:t>
      </w:r>
      <w:r>
        <w:t>2009</w:t>
      </w:r>
      <w:r>
        <w:t>，</w:t>
      </w:r>
      <w:r>
        <w:t>42(4):1339-1347.</w:t>
      </w:r>
    </w:p>
    <w:p w14:paraId="073EB87D" w14:textId="77777777" w:rsidR="00855218" w:rsidRDefault="00C12ED1">
      <w:pPr>
        <w:ind w:firstLine="480"/>
      </w:pPr>
      <w:r>
        <w:t>吕开宇，张崇尚，邢鹂．农业指数保险的发展现状与未来［</w:t>
      </w:r>
      <w:r>
        <w:t>J</w:t>
      </w:r>
      <w:r>
        <w:t>］．江西财经大学学报，</w:t>
      </w:r>
      <w:r>
        <w:t>2014(2):62-69</w:t>
      </w:r>
      <w:r>
        <w:t>．</w:t>
      </w:r>
    </w:p>
    <w:p w14:paraId="073EB87E" w14:textId="77777777" w:rsidR="00855218" w:rsidRDefault="00C12ED1">
      <w:pPr>
        <w:ind w:firstLine="480"/>
      </w:pPr>
      <w:r>
        <w:t>孙香玉，吴冠宇，张耀启．传统农业保险与天气指数保险需求</w:t>
      </w:r>
      <w:r>
        <w:t>:</w:t>
      </w:r>
      <w:r>
        <w:t>替代还是互补？</w:t>
      </w:r>
      <w:r>
        <w:t>——</w:t>
      </w:r>
      <w:r>
        <w:t>以新疆棉花农业保险为例</w:t>
      </w:r>
      <w:r>
        <w:t>[J]</w:t>
      </w:r>
      <w:r>
        <w:t>．南京农业大学学报，</w:t>
      </w:r>
      <w:r>
        <w:t>2016</w:t>
      </w:r>
      <w:r>
        <w:t>，</w:t>
      </w:r>
      <w:r>
        <w:t>16(5):116-126</w:t>
      </w:r>
      <w:r>
        <w:t>．</w:t>
      </w:r>
    </w:p>
    <w:p w14:paraId="073EB87F" w14:textId="77777777" w:rsidR="00855218" w:rsidRDefault="00C12ED1">
      <w:pPr>
        <w:ind w:firstLine="480"/>
      </w:pPr>
      <w:r>
        <w:t>汪庆华</w:t>
      </w:r>
      <w:r>
        <w:t>,</w:t>
      </w:r>
      <w:r>
        <w:t>刘江炜</w:t>
      </w:r>
      <w:r>
        <w:t>,</w:t>
      </w:r>
      <w:r>
        <w:t>张兰兰</w:t>
      </w:r>
      <w:r>
        <w:t>.</w:t>
      </w:r>
      <w:r>
        <w:t>交叉验证</w:t>
      </w:r>
      <w:r>
        <w:t>K</w:t>
      </w:r>
      <w:r>
        <w:t>近邻算法分类研究</w:t>
      </w:r>
      <w:r>
        <w:t>[J].</w:t>
      </w:r>
      <w:r>
        <w:t>西安工业大学学报</w:t>
      </w:r>
      <w:r>
        <w:t>,2015,35(02):119-124+141.</w:t>
      </w:r>
    </w:p>
    <w:p w14:paraId="073EB880" w14:textId="77777777" w:rsidR="00855218" w:rsidRDefault="00C12ED1">
      <w:pPr>
        <w:ind w:firstLine="480"/>
      </w:pPr>
      <w:r>
        <w:t>王振军．马铃薯旱灾保险的理赔指数及保险费率研究</w:t>
      </w:r>
      <w:r>
        <w:t>——</w:t>
      </w:r>
      <w:r>
        <w:t>以陇东黄土高原区为例</w:t>
      </w:r>
      <w:r>
        <w:t>[J]</w:t>
      </w:r>
      <w:r>
        <w:t>．兰州大学学报，</w:t>
      </w:r>
      <w:r>
        <w:t>2015(1):130-135</w:t>
      </w:r>
      <w:r>
        <w:t>．</w:t>
      </w:r>
    </w:p>
    <w:p w14:paraId="073EB881" w14:textId="77777777" w:rsidR="00855218" w:rsidRDefault="00C12ED1">
      <w:pPr>
        <w:ind w:firstLine="480"/>
      </w:pPr>
      <w:r>
        <w:t>魏华林，吴韧强．天气指数保险与农业保险可持续发展</w:t>
      </w:r>
      <w:r>
        <w:t>[J]</w:t>
      </w:r>
      <w:r>
        <w:t>．财贸经济，</w:t>
      </w:r>
      <w:r>
        <w:t>2010(3):5-12</w:t>
      </w:r>
      <w:r>
        <w:t>，</w:t>
      </w:r>
      <w:r>
        <w:t>136</w:t>
      </w:r>
      <w:r>
        <w:t>．</w:t>
      </w:r>
    </w:p>
    <w:p w14:paraId="073EB882" w14:textId="77777777" w:rsidR="00855218" w:rsidRDefault="00C12ED1">
      <w:pPr>
        <w:ind w:firstLine="480"/>
      </w:pPr>
      <w:r>
        <w:t>吴利红，娄伟平，姚益平，毛裕定，苏高利．水稻农业气象指数保险产品设计</w:t>
      </w:r>
      <w:r>
        <w:t>——</w:t>
      </w:r>
      <w:r>
        <w:t>以浙江省为例</w:t>
      </w:r>
      <w:r>
        <w:t>[J]</w:t>
      </w:r>
      <w:r>
        <w:t>．中国农业科学，</w:t>
      </w:r>
      <w:r>
        <w:t>2010</w:t>
      </w:r>
      <w:r>
        <w:t>，</w:t>
      </w:r>
      <w:r>
        <w:t>43(23):4942-4950</w:t>
      </w:r>
      <w:r>
        <w:t>．</w:t>
      </w:r>
    </w:p>
    <w:p w14:paraId="073EB883" w14:textId="77777777" w:rsidR="00855218" w:rsidRDefault="00C12ED1">
      <w:pPr>
        <w:ind w:firstLine="480"/>
      </w:pPr>
      <w:r>
        <w:t>吴垠豪</w:t>
      </w:r>
      <w:r>
        <w:t>.</w:t>
      </w:r>
      <w:r>
        <w:t>我国农作物保险费率精算最优方法的实证检验</w:t>
      </w:r>
      <w:r>
        <w:t>——</w:t>
      </w:r>
      <w:r>
        <w:t>来自阿克苏市棉花保险的证据</w:t>
      </w:r>
      <w:r>
        <w:t>[J].</w:t>
      </w:r>
      <w:r>
        <w:t>金融理论与实践</w:t>
      </w:r>
      <w:r>
        <w:t>,2014(02):85-88.</w:t>
      </w:r>
    </w:p>
    <w:p w14:paraId="073EB884" w14:textId="77777777" w:rsidR="00855218" w:rsidRDefault="00C12ED1">
      <w:pPr>
        <w:ind w:firstLine="480"/>
      </w:pPr>
      <w:r>
        <w:t>熊旻，庞爱红．早稻暴雨指数保险产品设计</w:t>
      </w:r>
      <w:r>
        <w:t>——</w:t>
      </w:r>
      <w:r>
        <w:t>以江西省南昌县为例</w:t>
      </w:r>
      <w:r>
        <w:t>[J]</w:t>
      </w:r>
      <w:r>
        <w:t>．保险研究，</w:t>
      </w:r>
      <w:r>
        <w:t>2016(6):12-26</w:t>
      </w:r>
      <w:r>
        <w:t>．</w:t>
      </w:r>
    </w:p>
    <w:p w14:paraId="073EB885" w14:textId="77777777" w:rsidR="00855218" w:rsidRDefault="00C12ED1">
      <w:pPr>
        <w:ind w:firstLine="480"/>
      </w:pPr>
      <w:r>
        <w:t>杨帆，刘布春，刘园，杨晓娟．气候变化对东北玉米干旱指数保险纯费率厘定的影响</w:t>
      </w:r>
      <w:r>
        <w:t>[J]</w:t>
      </w:r>
      <w:r>
        <w:t>．中国农业气象，</w:t>
      </w:r>
      <w:r>
        <w:t>2015(3):346-355</w:t>
      </w:r>
      <w:r>
        <w:t>．</w:t>
      </w:r>
    </w:p>
    <w:p w14:paraId="073EB886" w14:textId="77777777" w:rsidR="00855218" w:rsidRDefault="00C12ED1">
      <w:pPr>
        <w:ind w:firstLine="480"/>
      </w:pPr>
      <w:r>
        <w:t>杨太明，刘布春，孙喜波，李德，荀尚培．安徽省冬小麦种植保险天气指数设计与应用</w:t>
      </w:r>
      <w:r>
        <w:t>[J]</w:t>
      </w:r>
      <w:r>
        <w:t>．中国农业气象，</w:t>
      </w:r>
      <w:r>
        <w:t>2013</w:t>
      </w:r>
      <w:r>
        <w:t>，</w:t>
      </w:r>
      <w:r>
        <w:t>(02):229-235.</w:t>
      </w:r>
    </w:p>
    <w:p w14:paraId="073EB887" w14:textId="77777777" w:rsidR="00855218" w:rsidRDefault="00C12ED1">
      <w:pPr>
        <w:ind w:firstLine="480"/>
      </w:pPr>
      <w:r>
        <w:t>姚庆海．气象灾害与天气指数保险研究</w:t>
      </w:r>
      <w:r>
        <w:t>[J]</w:t>
      </w:r>
      <w:r>
        <w:t>．伤害保险，</w:t>
      </w:r>
      <w:r>
        <w:t>2015(1):7-11</w:t>
      </w:r>
      <w:r>
        <w:t>，</w:t>
      </w:r>
      <w:r>
        <w:t>20</w:t>
      </w:r>
      <w:r>
        <w:t>．</w:t>
      </w:r>
    </w:p>
    <w:p w14:paraId="073EB888" w14:textId="77777777" w:rsidR="00855218" w:rsidRDefault="00C12ED1">
      <w:pPr>
        <w:ind w:firstLine="480"/>
      </w:pPr>
      <w:r>
        <w:t>尹东．气象指数农业保险及其技术问题探讨</w:t>
      </w:r>
      <w:r>
        <w:t>[J]</w:t>
      </w:r>
      <w:r>
        <w:t>．现代农业科技，</w:t>
      </w:r>
      <w:r>
        <w:t>2014(6):330-335</w:t>
      </w:r>
      <w:r>
        <w:t>．</w:t>
      </w:r>
    </w:p>
    <w:p w14:paraId="073EB889" w14:textId="77777777" w:rsidR="00855218" w:rsidRDefault="00C12ED1">
      <w:pPr>
        <w:ind w:firstLine="480"/>
      </w:pPr>
      <w:r>
        <w:t>张哲晰</w:t>
      </w:r>
      <w:r>
        <w:t>,</w:t>
      </w:r>
      <w:r>
        <w:t>穆月英</w:t>
      </w:r>
      <w:r>
        <w:t>,</w:t>
      </w:r>
      <w:r>
        <w:t>侯玲玲</w:t>
      </w:r>
      <w:r>
        <w:t>.</w:t>
      </w:r>
      <w:r>
        <w:t>参加农业保险能优化要素配置吗</w:t>
      </w:r>
      <w:r>
        <w:t>?——</w:t>
      </w:r>
      <w:r>
        <w:t>农户投保行为内生化的生产效应分析</w:t>
      </w:r>
      <w:r>
        <w:t>[J].</w:t>
      </w:r>
      <w:r>
        <w:t>中国农村经济</w:t>
      </w:r>
      <w:r>
        <w:t>,2018(10):53-70.</w:t>
      </w:r>
    </w:p>
    <w:p w14:paraId="073EB88A" w14:textId="77777777" w:rsidR="00855218" w:rsidRDefault="00C12ED1">
      <w:pPr>
        <w:ind w:firstLine="480"/>
      </w:pPr>
      <w:r>
        <w:t>朱俊生</w:t>
      </w:r>
      <w:r>
        <w:t>.</w:t>
      </w:r>
      <w:r>
        <w:t>中国天气指数保险试点的运行及其评估</w:t>
      </w:r>
      <w:r>
        <w:t>——</w:t>
      </w:r>
      <w:r>
        <w:t>以安徽省水稻干旱和高温热害指数保险为例</w:t>
      </w:r>
      <w:r>
        <w:t>[J].</w:t>
      </w:r>
      <w:r>
        <w:t>保险研究</w:t>
      </w:r>
      <w:r>
        <w:t>,2011(03):19-25.</w:t>
      </w:r>
    </w:p>
    <w:p w14:paraId="073EB88B" w14:textId="18266BB5" w:rsidR="00855218" w:rsidRDefault="00C12ED1">
      <w:pPr>
        <w:ind w:firstLine="480"/>
      </w:pPr>
      <w:r>
        <w:t>Mobarak A M, Rosenzweig M R, Informal Risk Sharing, Index Insurance, and Risk Taking in Developing Countries The American Economic Review, Vol. 103, No. 3, PAPERS AND PROCEEDINGS OF THE One Hundred Twenty-Fifth Annual Meeting OF THE AMERICAN ECONOMIC ASSOCIATION (MAY2013), pp. 375-380</w:t>
      </w:r>
    </w:p>
    <w:p w14:paraId="14FEBBD3" w14:textId="6F4B4597" w:rsidR="008E3BA6" w:rsidRDefault="008E3BA6">
      <w:pPr>
        <w:ind w:firstLine="480"/>
      </w:pPr>
      <w:r w:rsidRPr="008E3BA6">
        <w:t>Kendall, M. G., and J. D. Gibbons. 1990. Rank Correlation Methods. 5th ed. New York: Oxford University Press.</w:t>
      </w:r>
    </w:p>
    <w:sectPr w:rsidR="008E3BA6" w:rsidSect="007D30CB">
      <w:headerReference w:type="even" r:id="rId101"/>
      <w:headerReference w:type="default" r:id="rId102"/>
      <w:footerReference w:type="even" r:id="rId103"/>
      <w:footerReference w:type="default" r:id="rId104"/>
      <w:headerReference w:type="first" r:id="rId105"/>
      <w:footerReference w:type="first" r:id="rId106"/>
      <w:pgSz w:w="11906" w:h="16838"/>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EB125" w14:textId="77777777" w:rsidR="00F462E1" w:rsidRDefault="00F462E1">
      <w:pPr>
        <w:spacing w:line="240" w:lineRule="auto"/>
        <w:ind w:firstLine="480"/>
      </w:pPr>
      <w:r>
        <w:separator/>
      </w:r>
    </w:p>
  </w:endnote>
  <w:endnote w:type="continuationSeparator" w:id="0">
    <w:p w14:paraId="01D7D1C9" w14:textId="77777777" w:rsidR="00F462E1" w:rsidRDefault="00F462E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 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40015" w14:textId="77777777" w:rsidR="00417A51" w:rsidRDefault="00417A5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9312251"/>
      <w:docPartObj>
        <w:docPartGallery w:val="Page Numbers (Bottom of Page)"/>
        <w:docPartUnique/>
      </w:docPartObj>
    </w:sdtPr>
    <w:sdtContent>
      <w:p w14:paraId="2CB19614" w14:textId="6355C519" w:rsidR="00417A51" w:rsidRDefault="00417A51">
        <w:pPr>
          <w:pStyle w:val="a5"/>
          <w:ind w:firstLine="360"/>
          <w:jc w:val="center"/>
        </w:pPr>
        <w:r>
          <w:fldChar w:fldCharType="begin"/>
        </w:r>
        <w:r>
          <w:instrText>PAGE   \* MERGEFORMAT</w:instrText>
        </w:r>
        <w:r>
          <w:fldChar w:fldCharType="separate"/>
        </w:r>
        <w:r>
          <w:rPr>
            <w:lang w:val="zh-CN"/>
          </w:rPr>
          <w:t>2</w:t>
        </w:r>
        <w:r>
          <w:fldChar w:fldCharType="end"/>
        </w:r>
      </w:p>
    </w:sdtContent>
  </w:sdt>
  <w:p w14:paraId="1826E857" w14:textId="77777777" w:rsidR="00417A51" w:rsidRDefault="00417A5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7CA11" w14:textId="77777777" w:rsidR="00417A51" w:rsidRDefault="00417A5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6FCDB" w14:textId="77777777" w:rsidR="00F462E1" w:rsidRDefault="00F462E1">
      <w:pPr>
        <w:ind w:firstLine="480"/>
      </w:pPr>
      <w:r>
        <w:separator/>
      </w:r>
    </w:p>
  </w:footnote>
  <w:footnote w:type="continuationSeparator" w:id="0">
    <w:p w14:paraId="7D701CDA" w14:textId="77777777" w:rsidR="00F462E1" w:rsidRDefault="00F462E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BF1A" w14:textId="77777777" w:rsidR="00417A51" w:rsidRDefault="00417A5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7A71C" w14:textId="77777777" w:rsidR="00417A51" w:rsidRDefault="00417A51" w:rsidP="005B143B">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01729" w14:textId="77777777" w:rsidR="00417A51" w:rsidRDefault="00417A5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90A0E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683A5697"/>
    <w:multiLevelType w:val="hybridMultilevel"/>
    <w:tmpl w:val="8C4834CA"/>
    <w:lvl w:ilvl="0" w:tplc="8E3C1EA8">
      <w:start w:val="1"/>
      <w:numFmt w:val="chineseCountingThousand"/>
      <w:lvlText w:val="(%1)"/>
      <w:lvlJc w:val="left"/>
      <w:pPr>
        <w:ind w:left="6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A718FC"/>
    <w:multiLevelType w:val="hybridMultilevel"/>
    <w:tmpl w:val="9232FE8E"/>
    <w:lvl w:ilvl="0" w:tplc="977E2BAA">
      <w:start w:val="1"/>
      <w:numFmt w:val="chineseCountingThousand"/>
      <w:pStyle w:val="1"/>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3177DA"/>
    <w:multiLevelType w:val="hybridMultilevel"/>
    <w:tmpl w:val="537E85E2"/>
    <w:lvl w:ilvl="0" w:tplc="A9F6C4C4">
      <w:start w:val="1"/>
      <w:numFmt w:val="bullet"/>
      <w:lvlText w:val=""/>
      <w:lvlJc w:val="left"/>
      <w:pPr>
        <w:tabs>
          <w:tab w:val="num" w:pos="720"/>
        </w:tabs>
        <w:ind w:left="720" w:hanging="360"/>
      </w:pPr>
      <w:rPr>
        <w:rFonts w:ascii="Wingdings" w:hAnsi="Wingdings" w:hint="default"/>
      </w:rPr>
    </w:lvl>
    <w:lvl w:ilvl="1" w:tplc="3F30A20C" w:tentative="1">
      <w:start w:val="1"/>
      <w:numFmt w:val="bullet"/>
      <w:lvlText w:val=""/>
      <w:lvlJc w:val="left"/>
      <w:pPr>
        <w:tabs>
          <w:tab w:val="num" w:pos="1440"/>
        </w:tabs>
        <w:ind w:left="1440" w:hanging="360"/>
      </w:pPr>
      <w:rPr>
        <w:rFonts w:ascii="Wingdings" w:hAnsi="Wingdings" w:hint="default"/>
      </w:rPr>
    </w:lvl>
    <w:lvl w:ilvl="2" w:tplc="2754488E" w:tentative="1">
      <w:start w:val="1"/>
      <w:numFmt w:val="bullet"/>
      <w:lvlText w:val=""/>
      <w:lvlJc w:val="left"/>
      <w:pPr>
        <w:tabs>
          <w:tab w:val="num" w:pos="2160"/>
        </w:tabs>
        <w:ind w:left="2160" w:hanging="360"/>
      </w:pPr>
      <w:rPr>
        <w:rFonts w:ascii="Wingdings" w:hAnsi="Wingdings" w:hint="default"/>
      </w:rPr>
    </w:lvl>
    <w:lvl w:ilvl="3" w:tplc="020C0728" w:tentative="1">
      <w:start w:val="1"/>
      <w:numFmt w:val="bullet"/>
      <w:lvlText w:val=""/>
      <w:lvlJc w:val="left"/>
      <w:pPr>
        <w:tabs>
          <w:tab w:val="num" w:pos="2880"/>
        </w:tabs>
        <w:ind w:left="2880" w:hanging="360"/>
      </w:pPr>
      <w:rPr>
        <w:rFonts w:ascii="Wingdings" w:hAnsi="Wingdings" w:hint="default"/>
      </w:rPr>
    </w:lvl>
    <w:lvl w:ilvl="4" w:tplc="ECF410D4" w:tentative="1">
      <w:start w:val="1"/>
      <w:numFmt w:val="bullet"/>
      <w:lvlText w:val=""/>
      <w:lvlJc w:val="left"/>
      <w:pPr>
        <w:tabs>
          <w:tab w:val="num" w:pos="3600"/>
        </w:tabs>
        <w:ind w:left="3600" w:hanging="360"/>
      </w:pPr>
      <w:rPr>
        <w:rFonts w:ascii="Wingdings" w:hAnsi="Wingdings" w:hint="default"/>
      </w:rPr>
    </w:lvl>
    <w:lvl w:ilvl="5" w:tplc="D1D68E72" w:tentative="1">
      <w:start w:val="1"/>
      <w:numFmt w:val="bullet"/>
      <w:lvlText w:val=""/>
      <w:lvlJc w:val="left"/>
      <w:pPr>
        <w:tabs>
          <w:tab w:val="num" w:pos="4320"/>
        </w:tabs>
        <w:ind w:left="4320" w:hanging="360"/>
      </w:pPr>
      <w:rPr>
        <w:rFonts w:ascii="Wingdings" w:hAnsi="Wingdings" w:hint="default"/>
      </w:rPr>
    </w:lvl>
    <w:lvl w:ilvl="6" w:tplc="40BCD4AE" w:tentative="1">
      <w:start w:val="1"/>
      <w:numFmt w:val="bullet"/>
      <w:lvlText w:val=""/>
      <w:lvlJc w:val="left"/>
      <w:pPr>
        <w:tabs>
          <w:tab w:val="num" w:pos="5040"/>
        </w:tabs>
        <w:ind w:left="5040" w:hanging="360"/>
      </w:pPr>
      <w:rPr>
        <w:rFonts w:ascii="Wingdings" w:hAnsi="Wingdings" w:hint="default"/>
      </w:rPr>
    </w:lvl>
    <w:lvl w:ilvl="7" w:tplc="D7741CAE" w:tentative="1">
      <w:start w:val="1"/>
      <w:numFmt w:val="bullet"/>
      <w:lvlText w:val=""/>
      <w:lvlJc w:val="left"/>
      <w:pPr>
        <w:tabs>
          <w:tab w:val="num" w:pos="5760"/>
        </w:tabs>
        <w:ind w:left="5760" w:hanging="360"/>
      </w:pPr>
      <w:rPr>
        <w:rFonts w:ascii="Wingdings" w:hAnsi="Wingdings" w:hint="default"/>
      </w:rPr>
    </w:lvl>
    <w:lvl w:ilvl="8" w:tplc="AA60CEF6"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227"/>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67E"/>
    <w:rsid w:val="000055DA"/>
    <w:rsid w:val="00005B40"/>
    <w:rsid w:val="00011C8B"/>
    <w:rsid w:val="00011D20"/>
    <w:rsid w:val="000122C6"/>
    <w:rsid w:val="000139BE"/>
    <w:rsid w:val="0001477A"/>
    <w:rsid w:val="00017292"/>
    <w:rsid w:val="0001760F"/>
    <w:rsid w:val="00024D55"/>
    <w:rsid w:val="00031572"/>
    <w:rsid w:val="000360E0"/>
    <w:rsid w:val="00037601"/>
    <w:rsid w:val="00057A07"/>
    <w:rsid w:val="000600D3"/>
    <w:rsid w:val="00063E2D"/>
    <w:rsid w:val="000677B6"/>
    <w:rsid w:val="000710AE"/>
    <w:rsid w:val="00071665"/>
    <w:rsid w:val="00073301"/>
    <w:rsid w:val="00080C7C"/>
    <w:rsid w:val="00084E01"/>
    <w:rsid w:val="00086A0C"/>
    <w:rsid w:val="00091CA5"/>
    <w:rsid w:val="00092D25"/>
    <w:rsid w:val="00094D25"/>
    <w:rsid w:val="00095C6A"/>
    <w:rsid w:val="000A285D"/>
    <w:rsid w:val="000A3336"/>
    <w:rsid w:val="000A5A57"/>
    <w:rsid w:val="000B04E4"/>
    <w:rsid w:val="000B169F"/>
    <w:rsid w:val="000B43FE"/>
    <w:rsid w:val="000B4DFE"/>
    <w:rsid w:val="000B7828"/>
    <w:rsid w:val="000C0079"/>
    <w:rsid w:val="000C3F18"/>
    <w:rsid w:val="000D0145"/>
    <w:rsid w:val="000D2789"/>
    <w:rsid w:val="000D7D00"/>
    <w:rsid w:val="000E019E"/>
    <w:rsid w:val="000E1071"/>
    <w:rsid w:val="000E40B8"/>
    <w:rsid w:val="000E56BF"/>
    <w:rsid w:val="000E604A"/>
    <w:rsid w:val="000E6B37"/>
    <w:rsid w:val="000F03CB"/>
    <w:rsid w:val="000F1A24"/>
    <w:rsid w:val="000F6420"/>
    <w:rsid w:val="00106DED"/>
    <w:rsid w:val="00107198"/>
    <w:rsid w:val="00107BD1"/>
    <w:rsid w:val="001101A6"/>
    <w:rsid w:val="00110367"/>
    <w:rsid w:val="00112990"/>
    <w:rsid w:val="00113536"/>
    <w:rsid w:val="001135FB"/>
    <w:rsid w:val="001163D6"/>
    <w:rsid w:val="0011775E"/>
    <w:rsid w:val="001203D2"/>
    <w:rsid w:val="0012089B"/>
    <w:rsid w:val="00131C85"/>
    <w:rsid w:val="0013418E"/>
    <w:rsid w:val="00134946"/>
    <w:rsid w:val="00140141"/>
    <w:rsid w:val="00144DD4"/>
    <w:rsid w:val="001512CC"/>
    <w:rsid w:val="001573AB"/>
    <w:rsid w:val="00160086"/>
    <w:rsid w:val="00161B57"/>
    <w:rsid w:val="001639CF"/>
    <w:rsid w:val="00164FC2"/>
    <w:rsid w:val="00165455"/>
    <w:rsid w:val="00172D27"/>
    <w:rsid w:val="001861B3"/>
    <w:rsid w:val="0019251D"/>
    <w:rsid w:val="00194353"/>
    <w:rsid w:val="00194DBF"/>
    <w:rsid w:val="00194E81"/>
    <w:rsid w:val="001A13EA"/>
    <w:rsid w:val="001A1BD4"/>
    <w:rsid w:val="001A1BF9"/>
    <w:rsid w:val="001A2227"/>
    <w:rsid w:val="001A5D93"/>
    <w:rsid w:val="001A6730"/>
    <w:rsid w:val="001B0C10"/>
    <w:rsid w:val="001B2C1C"/>
    <w:rsid w:val="001B4F58"/>
    <w:rsid w:val="001B58BD"/>
    <w:rsid w:val="001C09EE"/>
    <w:rsid w:val="001C4502"/>
    <w:rsid w:val="001D2FED"/>
    <w:rsid w:val="001D4F78"/>
    <w:rsid w:val="001E0F52"/>
    <w:rsid w:val="001E12FD"/>
    <w:rsid w:val="001E2CC2"/>
    <w:rsid w:val="001E3159"/>
    <w:rsid w:val="001E6811"/>
    <w:rsid w:val="001F1E19"/>
    <w:rsid w:val="001F1E54"/>
    <w:rsid w:val="001F3FCE"/>
    <w:rsid w:val="001F4AAE"/>
    <w:rsid w:val="001F609F"/>
    <w:rsid w:val="0020012D"/>
    <w:rsid w:val="00200585"/>
    <w:rsid w:val="00200B39"/>
    <w:rsid w:val="002012B2"/>
    <w:rsid w:val="002019BC"/>
    <w:rsid w:val="002021A0"/>
    <w:rsid w:val="0020511B"/>
    <w:rsid w:val="00216D42"/>
    <w:rsid w:val="002203C1"/>
    <w:rsid w:val="00221BC9"/>
    <w:rsid w:val="002268C8"/>
    <w:rsid w:val="002307C0"/>
    <w:rsid w:val="00231498"/>
    <w:rsid w:val="00231C9F"/>
    <w:rsid w:val="00233D63"/>
    <w:rsid w:val="00234A70"/>
    <w:rsid w:val="002352ED"/>
    <w:rsid w:val="00235662"/>
    <w:rsid w:val="00236377"/>
    <w:rsid w:val="00241EE3"/>
    <w:rsid w:val="002444CD"/>
    <w:rsid w:val="00250ADF"/>
    <w:rsid w:val="0025275A"/>
    <w:rsid w:val="00252911"/>
    <w:rsid w:val="00252916"/>
    <w:rsid w:val="0026084B"/>
    <w:rsid w:val="00261038"/>
    <w:rsid w:val="002611F4"/>
    <w:rsid w:val="00266E63"/>
    <w:rsid w:val="002672DE"/>
    <w:rsid w:val="00272B87"/>
    <w:rsid w:val="00276B39"/>
    <w:rsid w:val="002823F8"/>
    <w:rsid w:val="002826D6"/>
    <w:rsid w:val="002946CC"/>
    <w:rsid w:val="00297383"/>
    <w:rsid w:val="002A1373"/>
    <w:rsid w:val="002A6C32"/>
    <w:rsid w:val="002A7033"/>
    <w:rsid w:val="002B0A09"/>
    <w:rsid w:val="002B170D"/>
    <w:rsid w:val="002B2291"/>
    <w:rsid w:val="002B3D34"/>
    <w:rsid w:val="002B3F58"/>
    <w:rsid w:val="002B540B"/>
    <w:rsid w:val="002B744D"/>
    <w:rsid w:val="002C0268"/>
    <w:rsid w:val="002C03DB"/>
    <w:rsid w:val="002C1FCB"/>
    <w:rsid w:val="002C3D8D"/>
    <w:rsid w:val="002C486A"/>
    <w:rsid w:val="002C6C99"/>
    <w:rsid w:val="002D27DA"/>
    <w:rsid w:val="002D2B18"/>
    <w:rsid w:val="002D5C98"/>
    <w:rsid w:val="002D74DE"/>
    <w:rsid w:val="002E0874"/>
    <w:rsid w:val="002E1EF9"/>
    <w:rsid w:val="002E1F88"/>
    <w:rsid w:val="002E7A28"/>
    <w:rsid w:val="002F0128"/>
    <w:rsid w:val="002F4262"/>
    <w:rsid w:val="002F4D9D"/>
    <w:rsid w:val="002F50F6"/>
    <w:rsid w:val="002F53A1"/>
    <w:rsid w:val="002F5E80"/>
    <w:rsid w:val="002F6A00"/>
    <w:rsid w:val="00301936"/>
    <w:rsid w:val="00302877"/>
    <w:rsid w:val="003030D3"/>
    <w:rsid w:val="0030526E"/>
    <w:rsid w:val="00315934"/>
    <w:rsid w:val="00315950"/>
    <w:rsid w:val="00316A0A"/>
    <w:rsid w:val="00316EB1"/>
    <w:rsid w:val="0031790A"/>
    <w:rsid w:val="00320759"/>
    <w:rsid w:val="003214B2"/>
    <w:rsid w:val="00322A77"/>
    <w:rsid w:val="0033041B"/>
    <w:rsid w:val="00334CF0"/>
    <w:rsid w:val="00336AE5"/>
    <w:rsid w:val="00336B91"/>
    <w:rsid w:val="00336BB4"/>
    <w:rsid w:val="00341B3F"/>
    <w:rsid w:val="00344180"/>
    <w:rsid w:val="00345818"/>
    <w:rsid w:val="0034598A"/>
    <w:rsid w:val="0034772E"/>
    <w:rsid w:val="00347861"/>
    <w:rsid w:val="00352F38"/>
    <w:rsid w:val="00357469"/>
    <w:rsid w:val="003606F7"/>
    <w:rsid w:val="00361F07"/>
    <w:rsid w:val="00363474"/>
    <w:rsid w:val="00364249"/>
    <w:rsid w:val="003658FF"/>
    <w:rsid w:val="00373C9B"/>
    <w:rsid w:val="00373D61"/>
    <w:rsid w:val="0037583E"/>
    <w:rsid w:val="00376AEC"/>
    <w:rsid w:val="00380267"/>
    <w:rsid w:val="003807C4"/>
    <w:rsid w:val="00383B8B"/>
    <w:rsid w:val="00384E6D"/>
    <w:rsid w:val="00390BBC"/>
    <w:rsid w:val="003A78E3"/>
    <w:rsid w:val="003B04BB"/>
    <w:rsid w:val="003B6809"/>
    <w:rsid w:val="003B7BB0"/>
    <w:rsid w:val="003C039B"/>
    <w:rsid w:val="003C1164"/>
    <w:rsid w:val="003C1534"/>
    <w:rsid w:val="003C33D6"/>
    <w:rsid w:val="003C5916"/>
    <w:rsid w:val="003C5A52"/>
    <w:rsid w:val="003D07F7"/>
    <w:rsid w:val="003D3662"/>
    <w:rsid w:val="003D4628"/>
    <w:rsid w:val="003D73B4"/>
    <w:rsid w:val="003D7B7A"/>
    <w:rsid w:val="003E1842"/>
    <w:rsid w:val="003E3915"/>
    <w:rsid w:val="003E3D16"/>
    <w:rsid w:val="003F2A77"/>
    <w:rsid w:val="003F67B7"/>
    <w:rsid w:val="004008B0"/>
    <w:rsid w:val="0040223B"/>
    <w:rsid w:val="00405594"/>
    <w:rsid w:val="00407B72"/>
    <w:rsid w:val="00410031"/>
    <w:rsid w:val="00411923"/>
    <w:rsid w:val="004132F5"/>
    <w:rsid w:val="00414416"/>
    <w:rsid w:val="00414841"/>
    <w:rsid w:val="00414F76"/>
    <w:rsid w:val="004157CB"/>
    <w:rsid w:val="00415DA3"/>
    <w:rsid w:val="00417764"/>
    <w:rsid w:val="00417A51"/>
    <w:rsid w:val="00420008"/>
    <w:rsid w:val="00422CD6"/>
    <w:rsid w:val="00427689"/>
    <w:rsid w:val="00437748"/>
    <w:rsid w:val="0044171B"/>
    <w:rsid w:val="00442175"/>
    <w:rsid w:val="0044269C"/>
    <w:rsid w:val="0044350F"/>
    <w:rsid w:val="004446E8"/>
    <w:rsid w:val="00446EBC"/>
    <w:rsid w:val="00454A39"/>
    <w:rsid w:val="00456A06"/>
    <w:rsid w:val="00475A3E"/>
    <w:rsid w:val="00476923"/>
    <w:rsid w:val="00481C61"/>
    <w:rsid w:val="004861F5"/>
    <w:rsid w:val="00490597"/>
    <w:rsid w:val="0049065B"/>
    <w:rsid w:val="00490FD7"/>
    <w:rsid w:val="00491080"/>
    <w:rsid w:val="004A4459"/>
    <w:rsid w:val="004A7409"/>
    <w:rsid w:val="004A7802"/>
    <w:rsid w:val="004B2F7A"/>
    <w:rsid w:val="004B445E"/>
    <w:rsid w:val="004B59EF"/>
    <w:rsid w:val="004B5A7F"/>
    <w:rsid w:val="004B7B72"/>
    <w:rsid w:val="004D32A0"/>
    <w:rsid w:val="004D7031"/>
    <w:rsid w:val="004D75D1"/>
    <w:rsid w:val="004D7665"/>
    <w:rsid w:val="004E211F"/>
    <w:rsid w:val="004E29B3"/>
    <w:rsid w:val="004E2F2D"/>
    <w:rsid w:val="004E6D0C"/>
    <w:rsid w:val="004F037C"/>
    <w:rsid w:val="004F07BC"/>
    <w:rsid w:val="004F1CB3"/>
    <w:rsid w:val="004F23C4"/>
    <w:rsid w:val="004F2E0E"/>
    <w:rsid w:val="004F3124"/>
    <w:rsid w:val="004F46AB"/>
    <w:rsid w:val="005005B0"/>
    <w:rsid w:val="005016A9"/>
    <w:rsid w:val="005020A7"/>
    <w:rsid w:val="005020E0"/>
    <w:rsid w:val="005128F1"/>
    <w:rsid w:val="00512B29"/>
    <w:rsid w:val="00512D5D"/>
    <w:rsid w:val="00520426"/>
    <w:rsid w:val="00522B70"/>
    <w:rsid w:val="00525B78"/>
    <w:rsid w:val="005266DF"/>
    <w:rsid w:val="0053541A"/>
    <w:rsid w:val="0053567C"/>
    <w:rsid w:val="0054244C"/>
    <w:rsid w:val="005533FF"/>
    <w:rsid w:val="00553B3F"/>
    <w:rsid w:val="00556885"/>
    <w:rsid w:val="00556E00"/>
    <w:rsid w:val="00560B30"/>
    <w:rsid w:val="00564031"/>
    <w:rsid w:val="005662DF"/>
    <w:rsid w:val="00570E8C"/>
    <w:rsid w:val="00573CE0"/>
    <w:rsid w:val="0057591B"/>
    <w:rsid w:val="005761DC"/>
    <w:rsid w:val="005800F5"/>
    <w:rsid w:val="00582D56"/>
    <w:rsid w:val="0058546D"/>
    <w:rsid w:val="00590D07"/>
    <w:rsid w:val="00592775"/>
    <w:rsid w:val="005939E6"/>
    <w:rsid w:val="00596AC8"/>
    <w:rsid w:val="005A1C95"/>
    <w:rsid w:val="005A76F1"/>
    <w:rsid w:val="005B0E0C"/>
    <w:rsid w:val="005B143B"/>
    <w:rsid w:val="005B2519"/>
    <w:rsid w:val="005B4EE7"/>
    <w:rsid w:val="005C0055"/>
    <w:rsid w:val="005C3360"/>
    <w:rsid w:val="005C5F66"/>
    <w:rsid w:val="005C69CB"/>
    <w:rsid w:val="005C6A7B"/>
    <w:rsid w:val="005C7548"/>
    <w:rsid w:val="005D0194"/>
    <w:rsid w:val="005D16FC"/>
    <w:rsid w:val="005D4125"/>
    <w:rsid w:val="005D5FCB"/>
    <w:rsid w:val="005F237C"/>
    <w:rsid w:val="005F455F"/>
    <w:rsid w:val="005F69FD"/>
    <w:rsid w:val="0060264B"/>
    <w:rsid w:val="006027EC"/>
    <w:rsid w:val="006032D9"/>
    <w:rsid w:val="006074BA"/>
    <w:rsid w:val="006074F1"/>
    <w:rsid w:val="006102A3"/>
    <w:rsid w:val="00611982"/>
    <w:rsid w:val="00611C2A"/>
    <w:rsid w:val="006144E3"/>
    <w:rsid w:val="00615586"/>
    <w:rsid w:val="006159A9"/>
    <w:rsid w:val="0062130A"/>
    <w:rsid w:val="00624A29"/>
    <w:rsid w:val="006250C1"/>
    <w:rsid w:val="00626D02"/>
    <w:rsid w:val="00630B8B"/>
    <w:rsid w:val="00632535"/>
    <w:rsid w:val="00636039"/>
    <w:rsid w:val="0064098A"/>
    <w:rsid w:val="00642F23"/>
    <w:rsid w:val="00643F3E"/>
    <w:rsid w:val="006446D6"/>
    <w:rsid w:val="006501D9"/>
    <w:rsid w:val="00652B23"/>
    <w:rsid w:val="0065347A"/>
    <w:rsid w:val="006542A1"/>
    <w:rsid w:val="0066278D"/>
    <w:rsid w:val="0066697B"/>
    <w:rsid w:val="0067397A"/>
    <w:rsid w:val="006761E8"/>
    <w:rsid w:val="0067703D"/>
    <w:rsid w:val="006825A5"/>
    <w:rsid w:val="006838E1"/>
    <w:rsid w:val="0068437A"/>
    <w:rsid w:val="006874DE"/>
    <w:rsid w:val="00691F47"/>
    <w:rsid w:val="00692446"/>
    <w:rsid w:val="006A25A7"/>
    <w:rsid w:val="006A7FA8"/>
    <w:rsid w:val="006B271A"/>
    <w:rsid w:val="006B5B10"/>
    <w:rsid w:val="006B7283"/>
    <w:rsid w:val="006C012E"/>
    <w:rsid w:val="006C2283"/>
    <w:rsid w:val="006C32B8"/>
    <w:rsid w:val="006C4618"/>
    <w:rsid w:val="006C5488"/>
    <w:rsid w:val="006D04AF"/>
    <w:rsid w:val="006D1FC8"/>
    <w:rsid w:val="006D206D"/>
    <w:rsid w:val="006D46EC"/>
    <w:rsid w:val="006D5447"/>
    <w:rsid w:val="006D6CA1"/>
    <w:rsid w:val="006E0128"/>
    <w:rsid w:val="006E09E8"/>
    <w:rsid w:val="006E24D5"/>
    <w:rsid w:val="006E270C"/>
    <w:rsid w:val="006E2908"/>
    <w:rsid w:val="006E3AEA"/>
    <w:rsid w:val="006E3E25"/>
    <w:rsid w:val="006F02CB"/>
    <w:rsid w:val="006F1725"/>
    <w:rsid w:val="006F76D2"/>
    <w:rsid w:val="00702A1D"/>
    <w:rsid w:val="00703168"/>
    <w:rsid w:val="00703D74"/>
    <w:rsid w:val="00704B52"/>
    <w:rsid w:val="00712CED"/>
    <w:rsid w:val="00713976"/>
    <w:rsid w:val="00713A84"/>
    <w:rsid w:val="00720934"/>
    <w:rsid w:val="00721CF5"/>
    <w:rsid w:val="00722AA1"/>
    <w:rsid w:val="00727FD3"/>
    <w:rsid w:val="007309DE"/>
    <w:rsid w:val="0073239E"/>
    <w:rsid w:val="007337A5"/>
    <w:rsid w:val="00734AD5"/>
    <w:rsid w:val="00735661"/>
    <w:rsid w:val="0073624F"/>
    <w:rsid w:val="00736A77"/>
    <w:rsid w:val="007405B0"/>
    <w:rsid w:val="00752946"/>
    <w:rsid w:val="007530F1"/>
    <w:rsid w:val="00753482"/>
    <w:rsid w:val="00753517"/>
    <w:rsid w:val="0075588C"/>
    <w:rsid w:val="0075606D"/>
    <w:rsid w:val="007570ED"/>
    <w:rsid w:val="00757CAE"/>
    <w:rsid w:val="007674AD"/>
    <w:rsid w:val="00767840"/>
    <w:rsid w:val="00776F0E"/>
    <w:rsid w:val="007773CD"/>
    <w:rsid w:val="00783B13"/>
    <w:rsid w:val="00784D58"/>
    <w:rsid w:val="007855E5"/>
    <w:rsid w:val="007873C3"/>
    <w:rsid w:val="007913E1"/>
    <w:rsid w:val="00791DBA"/>
    <w:rsid w:val="007A0D2B"/>
    <w:rsid w:val="007A2DBD"/>
    <w:rsid w:val="007A54A4"/>
    <w:rsid w:val="007A5728"/>
    <w:rsid w:val="007A58FC"/>
    <w:rsid w:val="007B0329"/>
    <w:rsid w:val="007B1D2B"/>
    <w:rsid w:val="007B4682"/>
    <w:rsid w:val="007B585F"/>
    <w:rsid w:val="007B5F43"/>
    <w:rsid w:val="007C3A9E"/>
    <w:rsid w:val="007C3D44"/>
    <w:rsid w:val="007C7D4A"/>
    <w:rsid w:val="007D1F4D"/>
    <w:rsid w:val="007D213E"/>
    <w:rsid w:val="007D30CB"/>
    <w:rsid w:val="007D4496"/>
    <w:rsid w:val="007D7CFD"/>
    <w:rsid w:val="007E2D6C"/>
    <w:rsid w:val="007E400E"/>
    <w:rsid w:val="007E42AA"/>
    <w:rsid w:val="007E4735"/>
    <w:rsid w:val="007E5587"/>
    <w:rsid w:val="007F18DA"/>
    <w:rsid w:val="0080055A"/>
    <w:rsid w:val="00803325"/>
    <w:rsid w:val="00803A91"/>
    <w:rsid w:val="00807C43"/>
    <w:rsid w:val="008122B0"/>
    <w:rsid w:val="008155A0"/>
    <w:rsid w:val="00815857"/>
    <w:rsid w:val="00822882"/>
    <w:rsid w:val="0082438E"/>
    <w:rsid w:val="00825596"/>
    <w:rsid w:val="00825980"/>
    <w:rsid w:val="00826CA8"/>
    <w:rsid w:val="00831413"/>
    <w:rsid w:val="00831862"/>
    <w:rsid w:val="008358E6"/>
    <w:rsid w:val="0083613A"/>
    <w:rsid w:val="00837EB0"/>
    <w:rsid w:val="00840B2A"/>
    <w:rsid w:val="00850BC3"/>
    <w:rsid w:val="00851777"/>
    <w:rsid w:val="0085519B"/>
    <w:rsid w:val="00855218"/>
    <w:rsid w:val="00860CD3"/>
    <w:rsid w:val="00862BB7"/>
    <w:rsid w:val="0086398C"/>
    <w:rsid w:val="0086689E"/>
    <w:rsid w:val="008702F8"/>
    <w:rsid w:val="008747FB"/>
    <w:rsid w:val="00875256"/>
    <w:rsid w:val="00876C56"/>
    <w:rsid w:val="00877012"/>
    <w:rsid w:val="008815B4"/>
    <w:rsid w:val="00884D6D"/>
    <w:rsid w:val="008860E7"/>
    <w:rsid w:val="0089045D"/>
    <w:rsid w:val="00892E34"/>
    <w:rsid w:val="0089497A"/>
    <w:rsid w:val="0089795B"/>
    <w:rsid w:val="008A52FC"/>
    <w:rsid w:val="008A758F"/>
    <w:rsid w:val="008A7EC1"/>
    <w:rsid w:val="008B27F9"/>
    <w:rsid w:val="008B2B03"/>
    <w:rsid w:val="008C0409"/>
    <w:rsid w:val="008C1B95"/>
    <w:rsid w:val="008C1FCF"/>
    <w:rsid w:val="008C3EDF"/>
    <w:rsid w:val="008C454E"/>
    <w:rsid w:val="008C7F92"/>
    <w:rsid w:val="008D02F9"/>
    <w:rsid w:val="008D3509"/>
    <w:rsid w:val="008D3D5C"/>
    <w:rsid w:val="008D4E12"/>
    <w:rsid w:val="008D6863"/>
    <w:rsid w:val="008E1583"/>
    <w:rsid w:val="008E3BA6"/>
    <w:rsid w:val="008E4B72"/>
    <w:rsid w:val="008E64DA"/>
    <w:rsid w:val="008E74E2"/>
    <w:rsid w:val="008F0884"/>
    <w:rsid w:val="008F0BC9"/>
    <w:rsid w:val="008F17BF"/>
    <w:rsid w:val="008F2651"/>
    <w:rsid w:val="008F7DC3"/>
    <w:rsid w:val="009026C8"/>
    <w:rsid w:val="0090429F"/>
    <w:rsid w:val="009056F2"/>
    <w:rsid w:val="0091217D"/>
    <w:rsid w:val="00915109"/>
    <w:rsid w:val="0091520C"/>
    <w:rsid w:val="00915288"/>
    <w:rsid w:val="00915F7D"/>
    <w:rsid w:val="009164B6"/>
    <w:rsid w:val="0092163D"/>
    <w:rsid w:val="009234A8"/>
    <w:rsid w:val="009260B7"/>
    <w:rsid w:val="009305B9"/>
    <w:rsid w:val="00934CED"/>
    <w:rsid w:val="009355B4"/>
    <w:rsid w:val="009373BC"/>
    <w:rsid w:val="00937B06"/>
    <w:rsid w:val="00937B3A"/>
    <w:rsid w:val="009419C4"/>
    <w:rsid w:val="009422D1"/>
    <w:rsid w:val="009454D4"/>
    <w:rsid w:val="00950F59"/>
    <w:rsid w:val="00952928"/>
    <w:rsid w:val="00955D40"/>
    <w:rsid w:val="009576C5"/>
    <w:rsid w:val="00961F1C"/>
    <w:rsid w:val="009621E4"/>
    <w:rsid w:val="00963BBF"/>
    <w:rsid w:val="009671C5"/>
    <w:rsid w:val="0097344E"/>
    <w:rsid w:val="00977B04"/>
    <w:rsid w:val="009826E9"/>
    <w:rsid w:val="00984342"/>
    <w:rsid w:val="00985634"/>
    <w:rsid w:val="009912B0"/>
    <w:rsid w:val="00992055"/>
    <w:rsid w:val="00992D75"/>
    <w:rsid w:val="0099635E"/>
    <w:rsid w:val="009A18FD"/>
    <w:rsid w:val="009A6B8D"/>
    <w:rsid w:val="009A7A07"/>
    <w:rsid w:val="009B0E5E"/>
    <w:rsid w:val="009B51BD"/>
    <w:rsid w:val="009B58D4"/>
    <w:rsid w:val="009C07FD"/>
    <w:rsid w:val="009C11E8"/>
    <w:rsid w:val="009C32CB"/>
    <w:rsid w:val="009C494B"/>
    <w:rsid w:val="009C622A"/>
    <w:rsid w:val="009C78E3"/>
    <w:rsid w:val="009D2697"/>
    <w:rsid w:val="009D4446"/>
    <w:rsid w:val="009D56C2"/>
    <w:rsid w:val="009E03E5"/>
    <w:rsid w:val="009E0C37"/>
    <w:rsid w:val="009E38F3"/>
    <w:rsid w:val="009E5486"/>
    <w:rsid w:val="009E7682"/>
    <w:rsid w:val="009F045B"/>
    <w:rsid w:val="009F2D68"/>
    <w:rsid w:val="009F4302"/>
    <w:rsid w:val="009F709D"/>
    <w:rsid w:val="009F7146"/>
    <w:rsid w:val="009F7E9E"/>
    <w:rsid w:val="00A00123"/>
    <w:rsid w:val="00A01715"/>
    <w:rsid w:val="00A03422"/>
    <w:rsid w:val="00A03512"/>
    <w:rsid w:val="00A129D4"/>
    <w:rsid w:val="00A135AA"/>
    <w:rsid w:val="00A14338"/>
    <w:rsid w:val="00A145D5"/>
    <w:rsid w:val="00A16486"/>
    <w:rsid w:val="00A1654E"/>
    <w:rsid w:val="00A1659B"/>
    <w:rsid w:val="00A17DB7"/>
    <w:rsid w:val="00A25F52"/>
    <w:rsid w:val="00A35EDB"/>
    <w:rsid w:val="00A36624"/>
    <w:rsid w:val="00A37A4B"/>
    <w:rsid w:val="00A420DA"/>
    <w:rsid w:val="00A503CC"/>
    <w:rsid w:val="00A51AE5"/>
    <w:rsid w:val="00A55833"/>
    <w:rsid w:val="00A5662A"/>
    <w:rsid w:val="00A56C11"/>
    <w:rsid w:val="00A65382"/>
    <w:rsid w:val="00A77F62"/>
    <w:rsid w:val="00A81123"/>
    <w:rsid w:val="00A8150C"/>
    <w:rsid w:val="00A82A5F"/>
    <w:rsid w:val="00A84448"/>
    <w:rsid w:val="00A85594"/>
    <w:rsid w:val="00A90BFB"/>
    <w:rsid w:val="00A95043"/>
    <w:rsid w:val="00A96A00"/>
    <w:rsid w:val="00A97FDF"/>
    <w:rsid w:val="00AA0891"/>
    <w:rsid w:val="00AA3906"/>
    <w:rsid w:val="00AA4B11"/>
    <w:rsid w:val="00AA542D"/>
    <w:rsid w:val="00AA786D"/>
    <w:rsid w:val="00AA7BDE"/>
    <w:rsid w:val="00AB0ECF"/>
    <w:rsid w:val="00AB18F5"/>
    <w:rsid w:val="00AC05B4"/>
    <w:rsid w:val="00AC1FEF"/>
    <w:rsid w:val="00AC2E59"/>
    <w:rsid w:val="00AD382B"/>
    <w:rsid w:val="00AD4D2F"/>
    <w:rsid w:val="00AE1745"/>
    <w:rsid w:val="00AE22F2"/>
    <w:rsid w:val="00AE3E52"/>
    <w:rsid w:val="00AF5F1F"/>
    <w:rsid w:val="00AF6189"/>
    <w:rsid w:val="00AF74DA"/>
    <w:rsid w:val="00B02A5A"/>
    <w:rsid w:val="00B05ADC"/>
    <w:rsid w:val="00B113DF"/>
    <w:rsid w:val="00B14F39"/>
    <w:rsid w:val="00B166F7"/>
    <w:rsid w:val="00B2005D"/>
    <w:rsid w:val="00B208A4"/>
    <w:rsid w:val="00B20C31"/>
    <w:rsid w:val="00B229FC"/>
    <w:rsid w:val="00B235DB"/>
    <w:rsid w:val="00B2417F"/>
    <w:rsid w:val="00B35512"/>
    <w:rsid w:val="00B3714A"/>
    <w:rsid w:val="00B4253D"/>
    <w:rsid w:val="00B43797"/>
    <w:rsid w:val="00B45DE7"/>
    <w:rsid w:val="00B45E4A"/>
    <w:rsid w:val="00B520C2"/>
    <w:rsid w:val="00B5406F"/>
    <w:rsid w:val="00B54384"/>
    <w:rsid w:val="00B57CC1"/>
    <w:rsid w:val="00B57F38"/>
    <w:rsid w:val="00B63F66"/>
    <w:rsid w:val="00B670FE"/>
    <w:rsid w:val="00B67D0E"/>
    <w:rsid w:val="00B7215D"/>
    <w:rsid w:val="00B728E4"/>
    <w:rsid w:val="00B740FE"/>
    <w:rsid w:val="00B7577E"/>
    <w:rsid w:val="00B77462"/>
    <w:rsid w:val="00B80E97"/>
    <w:rsid w:val="00B8502D"/>
    <w:rsid w:val="00B85259"/>
    <w:rsid w:val="00B86A39"/>
    <w:rsid w:val="00B86B75"/>
    <w:rsid w:val="00B919E8"/>
    <w:rsid w:val="00B954DF"/>
    <w:rsid w:val="00B972F2"/>
    <w:rsid w:val="00BA6405"/>
    <w:rsid w:val="00BB06AD"/>
    <w:rsid w:val="00BB0BD7"/>
    <w:rsid w:val="00BB1206"/>
    <w:rsid w:val="00BB214A"/>
    <w:rsid w:val="00BB2795"/>
    <w:rsid w:val="00BB4915"/>
    <w:rsid w:val="00BB4A42"/>
    <w:rsid w:val="00BC3CCD"/>
    <w:rsid w:val="00BC48D5"/>
    <w:rsid w:val="00BC4BEE"/>
    <w:rsid w:val="00BC6B4A"/>
    <w:rsid w:val="00BD4C7D"/>
    <w:rsid w:val="00BD7025"/>
    <w:rsid w:val="00BE3D5B"/>
    <w:rsid w:val="00C0014C"/>
    <w:rsid w:val="00C0093D"/>
    <w:rsid w:val="00C01A08"/>
    <w:rsid w:val="00C022DE"/>
    <w:rsid w:val="00C037C9"/>
    <w:rsid w:val="00C03A58"/>
    <w:rsid w:val="00C057D5"/>
    <w:rsid w:val="00C06E05"/>
    <w:rsid w:val="00C12D18"/>
    <w:rsid w:val="00C12ED1"/>
    <w:rsid w:val="00C24301"/>
    <w:rsid w:val="00C246C6"/>
    <w:rsid w:val="00C2601B"/>
    <w:rsid w:val="00C2732D"/>
    <w:rsid w:val="00C31DC1"/>
    <w:rsid w:val="00C332BC"/>
    <w:rsid w:val="00C35730"/>
    <w:rsid w:val="00C36279"/>
    <w:rsid w:val="00C366F1"/>
    <w:rsid w:val="00C427FC"/>
    <w:rsid w:val="00C4347B"/>
    <w:rsid w:val="00C4485A"/>
    <w:rsid w:val="00C51171"/>
    <w:rsid w:val="00C52843"/>
    <w:rsid w:val="00C53573"/>
    <w:rsid w:val="00C5496A"/>
    <w:rsid w:val="00C55512"/>
    <w:rsid w:val="00C56B30"/>
    <w:rsid w:val="00C6004A"/>
    <w:rsid w:val="00C65CEF"/>
    <w:rsid w:val="00C70CDD"/>
    <w:rsid w:val="00C7278F"/>
    <w:rsid w:val="00C75789"/>
    <w:rsid w:val="00C75E4A"/>
    <w:rsid w:val="00C86D56"/>
    <w:rsid w:val="00C92F20"/>
    <w:rsid w:val="00C93785"/>
    <w:rsid w:val="00C9747C"/>
    <w:rsid w:val="00CA3576"/>
    <w:rsid w:val="00CA387A"/>
    <w:rsid w:val="00CA6122"/>
    <w:rsid w:val="00CA6DF9"/>
    <w:rsid w:val="00CB1049"/>
    <w:rsid w:val="00CB28CE"/>
    <w:rsid w:val="00CB3D2F"/>
    <w:rsid w:val="00CB71D0"/>
    <w:rsid w:val="00CB7D28"/>
    <w:rsid w:val="00CC31A8"/>
    <w:rsid w:val="00CD0854"/>
    <w:rsid w:val="00CD46D3"/>
    <w:rsid w:val="00CF35AB"/>
    <w:rsid w:val="00CF3DC8"/>
    <w:rsid w:val="00CF56C7"/>
    <w:rsid w:val="00CF58EF"/>
    <w:rsid w:val="00CF6D5C"/>
    <w:rsid w:val="00CF73CE"/>
    <w:rsid w:val="00D01727"/>
    <w:rsid w:val="00D045FA"/>
    <w:rsid w:val="00D04B57"/>
    <w:rsid w:val="00D10B6D"/>
    <w:rsid w:val="00D1126F"/>
    <w:rsid w:val="00D11A41"/>
    <w:rsid w:val="00D13DCC"/>
    <w:rsid w:val="00D16028"/>
    <w:rsid w:val="00D17913"/>
    <w:rsid w:val="00D23FD8"/>
    <w:rsid w:val="00D26E06"/>
    <w:rsid w:val="00D27FE1"/>
    <w:rsid w:val="00D30868"/>
    <w:rsid w:val="00D30CB0"/>
    <w:rsid w:val="00D32A85"/>
    <w:rsid w:val="00D33E4E"/>
    <w:rsid w:val="00D377C5"/>
    <w:rsid w:val="00D41647"/>
    <w:rsid w:val="00D43B9A"/>
    <w:rsid w:val="00D4411C"/>
    <w:rsid w:val="00D45B29"/>
    <w:rsid w:val="00D45DC0"/>
    <w:rsid w:val="00D475C2"/>
    <w:rsid w:val="00D47BAD"/>
    <w:rsid w:val="00D51473"/>
    <w:rsid w:val="00D5352B"/>
    <w:rsid w:val="00D53B1C"/>
    <w:rsid w:val="00D63AF8"/>
    <w:rsid w:val="00D64AB3"/>
    <w:rsid w:val="00D65000"/>
    <w:rsid w:val="00D7111B"/>
    <w:rsid w:val="00D719DB"/>
    <w:rsid w:val="00D72361"/>
    <w:rsid w:val="00D73797"/>
    <w:rsid w:val="00D74BB8"/>
    <w:rsid w:val="00D753E9"/>
    <w:rsid w:val="00D76DFB"/>
    <w:rsid w:val="00D85055"/>
    <w:rsid w:val="00D851AE"/>
    <w:rsid w:val="00D875D0"/>
    <w:rsid w:val="00D87F4F"/>
    <w:rsid w:val="00D92ADC"/>
    <w:rsid w:val="00D93713"/>
    <w:rsid w:val="00D942A2"/>
    <w:rsid w:val="00D94938"/>
    <w:rsid w:val="00DA5365"/>
    <w:rsid w:val="00DB056A"/>
    <w:rsid w:val="00DB4859"/>
    <w:rsid w:val="00DB73FB"/>
    <w:rsid w:val="00DD5F57"/>
    <w:rsid w:val="00DE39A6"/>
    <w:rsid w:val="00DE3B31"/>
    <w:rsid w:val="00DE4651"/>
    <w:rsid w:val="00DF09DB"/>
    <w:rsid w:val="00E02325"/>
    <w:rsid w:val="00E05F4D"/>
    <w:rsid w:val="00E12531"/>
    <w:rsid w:val="00E178F0"/>
    <w:rsid w:val="00E23ADD"/>
    <w:rsid w:val="00E2612A"/>
    <w:rsid w:val="00E315A3"/>
    <w:rsid w:val="00E33C80"/>
    <w:rsid w:val="00E361DB"/>
    <w:rsid w:val="00E41CB6"/>
    <w:rsid w:val="00E43B3C"/>
    <w:rsid w:val="00E47049"/>
    <w:rsid w:val="00E50444"/>
    <w:rsid w:val="00E516F9"/>
    <w:rsid w:val="00E53ABB"/>
    <w:rsid w:val="00E54790"/>
    <w:rsid w:val="00E61C36"/>
    <w:rsid w:val="00E66AB0"/>
    <w:rsid w:val="00E70338"/>
    <w:rsid w:val="00E71BC1"/>
    <w:rsid w:val="00E72F87"/>
    <w:rsid w:val="00E77359"/>
    <w:rsid w:val="00E77739"/>
    <w:rsid w:val="00E77A68"/>
    <w:rsid w:val="00E801E4"/>
    <w:rsid w:val="00E82C1D"/>
    <w:rsid w:val="00E85EEB"/>
    <w:rsid w:val="00E8670E"/>
    <w:rsid w:val="00E908C1"/>
    <w:rsid w:val="00E90A09"/>
    <w:rsid w:val="00E93EFC"/>
    <w:rsid w:val="00EA0AD6"/>
    <w:rsid w:val="00EA2797"/>
    <w:rsid w:val="00EA3725"/>
    <w:rsid w:val="00EA4EB5"/>
    <w:rsid w:val="00EA5DB4"/>
    <w:rsid w:val="00EA7490"/>
    <w:rsid w:val="00EB2504"/>
    <w:rsid w:val="00EB3EAF"/>
    <w:rsid w:val="00EB4B65"/>
    <w:rsid w:val="00EB4EA2"/>
    <w:rsid w:val="00EB5C15"/>
    <w:rsid w:val="00EC0BBD"/>
    <w:rsid w:val="00EC200A"/>
    <w:rsid w:val="00EC6D22"/>
    <w:rsid w:val="00EC7ADE"/>
    <w:rsid w:val="00ED2A61"/>
    <w:rsid w:val="00ED4CA0"/>
    <w:rsid w:val="00ED6A7E"/>
    <w:rsid w:val="00ED6BB5"/>
    <w:rsid w:val="00ED7517"/>
    <w:rsid w:val="00EE0C3B"/>
    <w:rsid w:val="00EE1BD1"/>
    <w:rsid w:val="00EE3F91"/>
    <w:rsid w:val="00EF05D1"/>
    <w:rsid w:val="00EF0F98"/>
    <w:rsid w:val="00EF7952"/>
    <w:rsid w:val="00F00DAC"/>
    <w:rsid w:val="00F01133"/>
    <w:rsid w:val="00F01506"/>
    <w:rsid w:val="00F04962"/>
    <w:rsid w:val="00F0550C"/>
    <w:rsid w:val="00F05B4D"/>
    <w:rsid w:val="00F15E8D"/>
    <w:rsid w:val="00F21F7D"/>
    <w:rsid w:val="00F2211E"/>
    <w:rsid w:val="00F227E1"/>
    <w:rsid w:val="00F24A4C"/>
    <w:rsid w:val="00F273FE"/>
    <w:rsid w:val="00F27681"/>
    <w:rsid w:val="00F33F41"/>
    <w:rsid w:val="00F3448C"/>
    <w:rsid w:val="00F363E9"/>
    <w:rsid w:val="00F40BEC"/>
    <w:rsid w:val="00F42346"/>
    <w:rsid w:val="00F43472"/>
    <w:rsid w:val="00F43A04"/>
    <w:rsid w:val="00F462E1"/>
    <w:rsid w:val="00F475F4"/>
    <w:rsid w:val="00F50E8C"/>
    <w:rsid w:val="00F555CE"/>
    <w:rsid w:val="00F56440"/>
    <w:rsid w:val="00F56CD2"/>
    <w:rsid w:val="00F643F1"/>
    <w:rsid w:val="00F648C1"/>
    <w:rsid w:val="00F652B3"/>
    <w:rsid w:val="00F67615"/>
    <w:rsid w:val="00F679F3"/>
    <w:rsid w:val="00F70556"/>
    <w:rsid w:val="00F814FC"/>
    <w:rsid w:val="00F94C8D"/>
    <w:rsid w:val="00F974FE"/>
    <w:rsid w:val="00F97CD0"/>
    <w:rsid w:val="00FA66C0"/>
    <w:rsid w:val="00FA6A8D"/>
    <w:rsid w:val="00FA7D8F"/>
    <w:rsid w:val="00FA7ECC"/>
    <w:rsid w:val="00FB509E"/>
    <w:rsid w:val="00FB62DE"/>
    <w:rsid w:val="00FB7C9D"/>
    <w:rsid w:val="00FC11C9"/>
    <w:rsid w:val="00FC1817"/>
    <w:rsid w:val="00FC1DA3"/>
    <w:rsid w:val="00FC501A"/>
    <w:rsid w:val="00FC5AF2"/>
    <w:rsid w:val="00FD32C4"/>
    <w:rsid w:val="00FD3F62"/>
    <w:rsid w:val="00FD55EF"/>
    <w:rsid w:val="00FD61A1"/>
    <w:rsid w:val="00FD73F2"/>
    <w:rsid w:val="00FE1FAE"/>
    <w:rsid w:val="00FE6032"/>
    <w:rsid w:val="00FE6B94"/>
    <w:rsid w:val="00FE7EDC"/>
    <w:rsid w:val="00FF28F1"/>
    <w:rsid w:val="00FF449C"/>
    <w:rsid w:val="00FF647F"/>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EB6FB"/>
  <w15:docId w15:val="{D0F5F21D-F4D7-4960-A641-9C651D83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858"/>
    <w:pPr>
      <w:widowControl w:val="0"/>
      <w:spacing w:line="360" w:lineRule="auto"/>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rsid w:val="0044269C"/>
    <w:pPr>
      <w:keepNext/>
      <w:keepLines/>
      <w:numPr>
        <w:numId w:val="3"/>
      </w:numPr>
      <w:ind w:left="0" w:firstLineChars="0" w:firstLine="0"/>
      <w:jc w:val="center"/>
      <w:outlineLvl w:val="0"/>
    </w:pPr>
    <w:rPr>
      <w:rFonts w:eastAsia="黑体"/>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19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192C"/>
    <w:rPr>
      <w:kern w:val="2"/>
      <w:sz w:val="18"/>
      <w:szCs w:val="18"/>
    </w:rPr>
  </w:style>
  <w:style w:type="paragraph" w:styleId="a5">
    <w:name w:val="footer"/>
    <w:basedOn w:val="a"/>
    <w:link w:val="a6"/>
    <w:uiPriority w:val="99"/>
    <w:unhideWhenUsed/>
    <w:rsid w:val="00CF192C"/>
    <w:pPr>
      <w:tabs>
        <w:tab w:val="center" w:pos="4153"/>
        <w:tab w:val="right" w:pos="8306"/>
      </w:tabs>
      <w:snapToGrid w:val="0"/>
      <w:jc w:val="left"/>
    </w:pPr>
    <w:rPr>
      <w:sz w:val="18"/>
      <w:szCs w:val="18"/>
    </w:rPr>
  </w:style>
  <w:style w:type="character" w:customStyle="1" w:styleId="a6">
    <w:name w:val="页脚 字符"/>
    <w:basedOn w:val="a0"/>
    <w:link w:val="a5"/>
    <w:uiPriority w:val="99"/>
    <w:rsid w:val="00CF192C"/>
    <w:rPr>
      <w:kern w:val="2"/>
      <w:sz w:val="18"/>
      <w:szCs w:val="18"/>
    </w:rPr>
  </w:style>
  <w:style w:type="character" w:styleId="a7">
    <w:name w:val="Placeholder Text"/>
    <w:basedOn w:val="a0"/>
    <w:uiPriority w:val="99"/>
    <w:semiHidden/>
    <w:rsid w:val="007F3CD4"/>
    <w:rPr>
      <w:color w:val="808080"/>
    </w:rPr>
  </w:style>
  <w:style w:type="table" w:styleId="a8">
    <w:name w:val="Table Grid"/>
    <w:basedOn w:val="a1"/>
    <w:uiPriority w:val="39"/>
    <w:rsid w:val="00E82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645F0C"/>
    <w:rPr>
      <w:sz w:val="18"/>
      <w:szCs w:val="18"/>
    </w:rPr>
  </w:style>
  <w:style w:type="character" w:customStyle="1" w:styleId="aa">
    <w:name w:val="批注框文本 字符"/>
    <w:basedOn w:val="a0"/>
    <w:link w:val="a9"/>
    <w:uiPriority w:val="99"/>
    <w:semiHidden/>
    <w:rsid w:val="00645F0C"/>
    <w:rPr>
      <w:kern w:val="2"/>
      <w:sz w:val="18"/>
      <w:szCs w:val="18"/>
    </w:rPr>
  </w:style>
  <w:style w:type="table" w:styleId="2">
    <w:name w:val="Plain Table 2"/>
    <w:basedOn w:val="a1"/>
    <w:uiPriority w:val="42"/>
    <w:rsid w:val="00AD43E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customStyle="1" w:styleId="10">
    <w:name w:val="标题 1 字符"/>
    <w:basedOn w:val="a0"/>
    <w:link w:val="1"/>
    <w:uiPriority w:val="9"/>
    <w:rsid w:val="0044269C"/>
    <w:rPr>
      <w:rFonts w:ascii="Times New Roman" w:eastAsia="黑体" w:hAnsi="Times New Roman"/>
      <w:b/>
      <w:bCs/>
      <w:kern w:val="44"/>
      <w:sz w:val="28"/>
      <w:szCs w:val="44"/>
    </w:rPr>
  </w:style>
  <w:style w:type="paragraph" w:customStyle="1" w:styleId="20">
    <w:name w:val="标题2"/>
    <w:basedOn w:val="a"/>
    <w:link w:val="21"/>
    <w:qFormat/>
    <w:rsid w:val="00272B87"/>
    <w:pPr>
      <w:jc w:val="left"/>
      <w:outlineLvl w:val="1"/>
    </w:pPr>
    <w:rPr>
      <w:rFonts w:eastAsia="黑体"/>
    </w:rPr>
  </w:style>
  <w:style w:type="character" w:customStyle="1" w:styleId="21">
    <w:name w:val="标题2 字符"/>
    <w:basedOn w:val="a0"/>
    <w:link w:val="20"/>
    <w:rsid w:val="00272B87"/>
    <w:rPr>
      <w:rFonts w:ascii="Times New Roman" w:eastAsia="黑体" w:hAnsi="Times New Roman"/>
      <w:kern w:val="2"/>
      <w:sz w:val="24"/>
      <w:szCs w:val="22"/>
    </w:rPr>
  </w:style>
  <w:style w:type="paragraph" w:styleId="ab">
    <w:name w:val="Title"/>
    <w:basedOn w:val="a"/>
    <w:next w:val="a"/>
    <w:link w:val="ac"/>
    <w:uiPriority w:val="10"/>
    <w:qFormat/>
    <w:rsid w:val="00481C61"/>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481C61"/>
    <w:rPr>
      <w:rFonts w:asciiTheme="majorHAnsi" w:eastAsiaTheme="majorEastAsia" w:hAnsiTheme="majorHAnsi" w:cstheme="majorBidi"/>
      <w:b/>
      <w:bCs/>
      <w:kern w:val="2"/>
      <w:sz w:val="32"/>
      <w:szCs w:val="32"/>
    </w:rPr>
  </w:style>
  <w:style w:type="character" w:customStyle="1" w:styleId="MTConvertedEquation">
    <w:name w:val="MTConvertedEquation"/>
    <w:basedOn w:val="a0"/>
    <w:rsid w:val="005C7548"/>
    <w:rPr>
      <w:rFonts w:ascii="黑体" w:eastAsia="黑体" w:hAnsi="黑体"/>
      <w:sz w:val="32"/>
      <w:szCs w:val="32"/>
    </w:rPr>
  </w:style>
  <w:style w:type="paragraph" w:customStyle="1" w:styleId="MTDisplayEquation">
    <w:name w:val="MTDisplayEquation"/>
    <w:basedOn w:val="a"/>
    <w:next w:val="a"/>
    <w:link w:val="MTDisplayEquation0"/>
    <w:rsid w:val="005C7548"/>
    <w:pPr>
      <w:tabs>
        <w:tab w:val="center" w:pos="4540"/>
        <w:tab w:val="right" w:pos="9080"/>
      </w:tabs>
      <w:ind w:firstLine="480"/>
    </w:pPr>
  </w:style>
  <w:style w:type="character" w:customStyle="1" w:styleId="MTDisplayEquation0">
    <w:name w:val="MTDisplayEquation 字符"/>
    <w:basedOn w:val="a0"/>
    <w:link w:val="MTDisplayEquation"/>
    <w:rsid w:val="005C7548"/>
    <w:rPr>
      <w:rFonts w:ascii="Times New Roman" w:eastAsia="宋体" w:hAnsi="Times New Roman"/>
      <w:kern w:val="2"/>
      <w:sz w:val="24"/>
      <w:szCs w:val="22"/>
    </w:rPr>
  </w:style>
  <w:style w:type="character" w:customStyle="1" w:styleId="MTEquationSection">
    <w:name w:val="MTEquationSection"/>
    <w:basedOn w:val="a0"/>
    <w:rsid w:val="00757CAE"/>
    <w:rPr>
      <w:rFonts w:ascii="黑体" w:eastAsia="黑体" w:hAnsi="黑体"/>
      <w:vanish/>
      <w:color w:val="FF0000"/>
      <w:sz w:val="32"/>
      <w:szCs w:val="32"/>
    </w:rPr>
  </w:style>
  <w:style w:type="table" w:customStyle="1" w:styleId="ad">
    <w:name w:val="简明三线表"/>
    <w:basedOn w:val="a1"/>
    <w:uiPriority w:val="99"/>
    <w:rsid w:val="002B540B"/>
    <w:pPr>
      <w:jc w:val="center"/>
    </w:pPr>
    <w:rPr>
      <w:rFonts w:eastAsia="宋体"/>
      <w:color w:val="000000" w:themeColor="text1"/>
      <w:sz w:val="24"/>
    </w:rPr>
    <w:tblPr>
      <w:tblBorders>
        <w:top w:val="single" w:sz="12" w:space="0" w:color="auto"/>
        <w:bottom w:val="single" w:sz="12" w:space="0" w:color="auto"/>
      </w:tblBorders>
    </w:tblPr>
    <w:tcPr>
      <w:vAlign w:val="center"/>
    </w:tcPr>
    <w:tblStylePr w:type="firstRow">
      <w:pPr>
        <w:wordWrap/>
        <w:spacing w:beforeLines="0" w:before="0" w:beforeAutospacing="0" w:afterLines="0" w:after="0" w:afterAutospacing="0" w:line="240" w:lineRule="auto"/>
        <w:ind w:leftChars="0" w:left="0" w:rightChars="0" w:right="0" w:firstLineChars="0" w:firstLine="0"/>
        <w:jc w:val="center"/>
        <w:outlineLvl w:val="9"/>
      </w:pPr>
      <w:rPr>
        <w:rFonts w:eastAsia="宋体"/>
        <w:color w:val="000000" w:themeColor="text1"/>
        <w:sz w:val="21"/>
      </w:rPr>
      <w:tblPr/>
      <w:tcPr>
        <w:tcBorders>
          <w:top w:val="single" w:sz="12" w:space="0" w:color="auto"/>
          <w:left w:val="nil"/>
          <w:bottom w:val="single" w:sz="6" w:space="0" w:color="auto"/>
          <w:right w:val="nil"/>
          <w:insideH w:val="nil"/>
          <w:insideV w:val="nil"/>
          <w:tl2br w:val="nil"/>
          <w:tr2bl w:val="nil"/>
        </w:tcBorders>
      </w:tcPr>
    </w:tblStylePr>
  </w:style>
  <w:style w:type="table" w:customStyle="1" w:styleId="ae">
    <w:name w:val="三线表"/>
    <w:basedOn w:val="a1"/>
    <w:uiPriority w:val="99"/>
    <w:rsid w:val="007A2DBD"/>
    <w:rPr>
      <w:rFonts w:eastAsia="宋体"/>
      <w:sz w:val="21"/>
    </w:rPr>
    <w:tblPr>
      <w:tblBorders>
        <w:top w:val="single" w:sz="4" w:space="0" w:color="auto"/>
        <w:bottom w:val="single" w:sz="4" w:space="0" w:color="auto"/>
      </w:tblBorders>
    </w:tblPr>
    <w:tblStylePr w:type="firstRow">
      <w:tblPr/>
      <w:tcPr>
        <w:tcBorders>
          <w:bottom w:val="single" w:sz="4" w:space="0" w:color="auto"/>
        </w:tcBorders>
      </w:tcPr>
    </w:tblStylePr>
  </w:style>
  <w:style w:type="table" w:customStyle="1" w:styleId="11">
    <w:name w:val="样式1"/>
    <w:basedOn w:val="a1"/>
    <w:uiPriority w:val="99"/>
    <w:rsid w:val="007B0329"/>
    <w:rPr>
      <w:rFonts w:ascii="time new roman" w:eastAsia="宋体" w:hAnsi="time new roman"/>
      <w:sz w:val="21"/>
    </w:rPr>
    <w:tblPr>
      <w:tblBorders>
        <w:top w:val="single" w:sz="4" w:space="0" w:color="000000" w:themeColor="text1"/>
        <w:bottom w:val="single" w:sz="4" w:space="0" w:color="000000" w:themeColor="text1"/>
      </w:tblBorders>
    </w:tblPr>
  </w:style>
  <w:style w:type="table" w:customStyle="1" w:styleId="12">
    <w:name w:val="网格型1"/>
    <w:basedOn w:val="a1"/>
    <w:next w:val="a8"/>
    <w:uiPriority w:val="59"/>
    <w:rsid w:val="00414416"/>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List Paragraph"/>
    <w:basedOn w:val="a"/>
    <w:uiPriority w:val="99"/>
    <w:rsid w:val="0067397A"/>
    <w:pPr>
      <w:ind w:firstLine="420"/>
    </w:pPr>
  </w:style>
  <w:style w:type="paragraph" w:styleId="af0">
    <w:name w:val="Revision"/>
    <w:hidden/>
    <w:uiPriority w:val="99"/>
    <w:semiHidden/>
    <w:rsid w:val="00417A51"/>
    <w:rPr>
      <w:rFonts w:ascii="Times New Roman" w:eastAsia="宋体" w:hAnsi="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27115">
      <w:bodyDiv w:val="1"/>
      <w:marLeft w:val="0"/>
      <w:marRight w:val="0"/>
      <w:marTop w:val="0"/>
      <w:marBottom w:val="0"/>
      <w:divBdr>
        <w:top w:val="none" w:sz="0" w:space="0" w:color="auto"/>
        <w:left w:val="none" w:sz="0" w:space="0" w:color="auto"/>
        <w:bottom w:val="none" w:sz="0" w:space="0" w:color="auto"/>
        <w:right w:val="none" w:sz="0" w:space="0" w:color="auto"/>
      </w:divBdr>
    </w:div>
    <w:div w:id="220554986">
      <w:bodyDiv w:val="1"/>
      <w:marLeft w:val="0"/>
      <w:marRight w:val="0"/>
      <w:marTop w:val="0"/>
      <w:marBottom w:val="0"/>
      <w:divBdr>
        <w:top w:val="none" w:sz="0" w:space="0" w:color="auto"/>
        <w:left w:val="none" w:sz="0" w:space="0" w:color="auto"/>
        <w:bottom w:val="none" w:sz="0" w:space="0" w:color="auto"/>
        <w:right w:val="none" w:sz="0" w:space="0" w:color="auto"/>
      </w:divBdr>
      <w:divsChild>
        <w:div w:id="1119445836">
          <w:marLeft w:val="144"/>
          <w:marRight w:val="0"/>
          <w:marTop w:val="240"/>
          <w:marBottom w:val="40"/>
          <w:divBdr>
            <w:top w:val="none" w:sz="0" w:space="0" w:color="auto"/>
            <w:left w:val="none" w:sz="0" w:space="0" w:color="auto"/>
            <w:bottom w:val="none" w:sz="0" w:space="0" w:color="auto"/>
            <w:right w:val="none" w:sz="0" w:space="0" w:color="auto"/>
          </w:divBdr>
        </w:div>
        <w:div w:id="1149593887">
          <w:marLeft w:val="144"/>
          <w:marRight w:val="0"/>
          <w:marTop w:val="240"/>
          <w:marBottom w:val="40"/>
          <w:divBdr>
            <w:top w:val="none" w:sz="0" w:space="0" w:color="auto"/>
            <w:left w:val="none" w:sz="0" w:space="0" w:color="auto"/>
            <w:bottom w:val="none" w:sz="0" w:space="0" w:color="auto"/>
            <w:right w:val="none" w:sz="0" w:space="0" w:color="auto"/>
          </w:divBdr>
        </w:div>
        <w:div w:id="1706127982">
          <w:marLeft w:val="144"/>
          <w:marRight w:val="0"/>
          <w:marTop w:val="240"/>
          <w:marBottom w:val="40"/>
          <w:divBdr>
            <w:top w:val="none" w:sz="0" w:space="0" w:color="auto"/>
            <w:left w:val="none" w:sz="0" w:space="0" w:color="auto"/>
            <w:bottom w:val="none" w:sz="0" w:space="0" w:color="auto"/>
            <w:right w:val="none" w:sz="0" w:space="0" w:color="auto"/>
          </w:divBdr>
        </w:div>
        <w:div w:id="1717005456">
          <w:marLeft w:val="144"/>
          <w:marRight w:val="0"/>
          <w:marTop w:val="240"/>
          <w:marBottom w:val="40"/>
          <w:divBdr>
            <w:top w:val="none" w:sz="0" w:space="0" w:color="auto"/>
            <w:left w:val="none" w:sz="0" w:space="0" w:color="auto"/>
            <w:bottom w:val="none" w:sz="0" w:space="0" w:color="auto"/>
            <w:right w:val="none" w:sz="0" w:space="0" w:color="auto"/>
          </w:divBdr>
        </w:div>
      </w:divsChild>
    </w:div>
    <w:div w:id="253637192">
      <w:bodyDiv w:val="1"/>
      <w:marLeft w:val="0"/>
      <w:marRight w:val="0"/>
      <w:marTop w:val="0"/>
      <w:marBottom w:val="0"/>
      <w:divBdr>
        <w:top w:val="none" w:sz="0" w:space="0" w:color="auto"/>
        <w:left w:val="none" w:sz="0" w:space="0" w:color="auto"/>
        <w:bottom w:val="none" w:sz="0" w:space="0" w:color="auto"/>
        <w:right w:val="none" w:sz="0" w:space="0" w:color="auto"/>
      </w:divBdr>
    </w:div>
    <w:div w:id="360863705">
      <w:bodyDiv w:val="1"/>
      <w:marLeft w:val="0"/>
      <w:marRight w:val="0"/>
      <w:marTop w:val="0"/>
      <w:marBottom w:val="0"/>
      <w:divBdr>
        <w:top w:val="none" w:sz="0" w:space="0" w:color="auto"/>
        <w:left w:val="none" w:sz="0" w:space="0" w:color="auto"/>
        <w:bottom w:val="none" w:sz="0" w:space="0" w:color="auto"/>
        <w:right w:val="none" w:sz="0" w:space="0" w:color="auto"/>
      </w:divBdr>
      <w:divsChild>
        <w:div w:id="1342271346">
          <w:marLeft w:val="0"/>
          <w:marRight w:val="0"/>
          <w:marTop w:val="0"/>
          <w:marBottom w:val="0"/>
          <w:divBdr>
            <w:top w:val="none" w:sz="0" w:space="0" w:color="auto"/>
            <w:left w:val="none" w:sz="0" w:space="0" w:color="auto"/>
            <w:bottom w:val="none" w:sz="0" w:space="0" w:color="auto"/>
            <w:right w:val="none" w:sz="0" w:space="0" w:color="auto"/>
          </w:divBdr>
          <w:divsChild>
            <w:div w:id="281428308">
              <w:marLeft w:val="0"/>
              <w:marRight w:val="0"/>
              <w:marTop w:val="0"/>
              <w:marBottom w:val="0"/>
              <w:divBdr>
                <w:top w:val="none" w:sz="0" w:space="0" w:color="auto"/>
                <w:left w:val="none" w:sz="0" w:space="0" w:color="auto"/>
                <w:bottom w:val="none" w:sz="0" w:space="0" w:color="auto"/>
                <w:right w:val="none" w:sz="0" w:space="0" w:color="auto"/>
              </w:divBdr>
            </w:div>
            <w:div w:id="787311578">
              <w:marLeft w:val="0"/>
              <w:marRight w:val="0"/>
              <w:marTop w:val="0"/>
              <w:marBottom w:val="0"/>
              <w:divBdr>
                <w:top w:val="none" w:sz="0" w:space="0" w:color="auto"/>
                <w:left w:val="none" w:sz="0" w:space="0" w:color="auto"/>
                <w:bottom w:val="none" w:sz="0" w:space="0" w:color="auto"/>
                <w:right w:val="none" w:sz="0" w:space="0" w:color="auto"/>
              </w:divBdr>
            </w:div>
            <w:div w:id="833423229">
              <w:marLeft w:val="0"/>
              <w:marRight w:val="0"/>
              <w:marTop w:val="0"/>
              <w:marBottom w:val="0"/>
              <w:divBdr>
                <w:top w:val="none" w:sz="0" w:space="0" w:color="auto"/>
                <w:left w:val="none" w:sz="0" w:space="0" w:color="auto"/>
                <w:bottom w:val="none" w:sz="0" w:space="0" w:color="auto"/>
                <w:right w:val="none" w:sz="0" w:space="0" w:color="auto"/>
              </w:divBdr>
            </w:div>
            <w:div w:id="945425355">
              <w:marLeft w:val="0"/>
              <w:marRight w:val="0"/>
              <w:marTop w:val="0"/>
              <w:marBottom w:val="0"/>
              <w:divBdr>
                <w:top w:val="none" w:sz="0" w:space="0" w:color="auto"/>
                <w:left w:val="none" w:sz="0" w:space="0" w:color="auto"/>
                <w:bottom w:val="none" w:sz="0" w:space="0" w:color="auto"/>
                <w:right w:val="none" w:sz="0" w:space="0" w:color="auto"/>
              </w:divBdr>
            </w:div>
            <w:div w:id="1374235189">
              <w:marLeft w:val="0"/>
              <w:marRight w:val="0"/>
              <w:marTop w:val="0"/>
              <w:marBottom w:val="0"/>
              <w:divBdr>
                <w:top w:val="none" w:sz="0" w:space="0" w:color="auto"/>
                <w:left w:val="none" w:sz="0" w:space="0" w:color="auto"/>
                <w:bottom w:val="none" w:sz="0" w:space="0" w:color="auto"/>
                <w:right w:val="none" w:sz="0" w:space="0" w:color="auto"/>
              </w:divBdr>
            </w:div>
            <w:div w:id="18069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4147">
      <w:bodyDiv w:val="1"/>
      <w:marLeft w:val="0"/>
      <w:marRight w:val="0"/>
      <w:marTop w:val="0"/>
      <w:marBottom w:val="0"/>
      <w:divBdr>
        <w:top w:val="none" w:sz="0" w:space="0" w:color="auto"/>
        <w:left w:val="none" w:sz="0" w:space="0" w:color="auto"/>
        <w:bottom w:val="none" w:sz="0" w:space="0" w:color="auto"/>
        <w:right w:val="none" w:sz="0" w:space="0" w:color="auto"/>
      </w:divBdr>
      <w:divsChild>
        <w:div w:id="727996773">
          <w:marLeft w:val="0"/>
          <w:marRight w:val="0"/>
          <w:marTop w:val="0"/>
          <w:marBottom w:val="0"/>
          <w:divBdr>
            <w:top w:val="none" w:sz="0" w:space="0" w:color="auto"/>
            <w:left w:val="none" w:sz="0" w:space="0" w:color="auto"/>
            <w:bottom w:val="none" w:sz="0" w:space="0" w:color="auto"/>
            <w:right w:val="none" w:sz="0" w:space="0" w:color="auto"/>
          </w:divBdr>
          <w:divsChild>
            <w:div w:id="747457900">
              <w:marLeft w:val="0"/>
              <w:marRight w:val="0"/>
              <w:marTop w:val="0"/>
              <w:marBottom w:val="0"/>
              <w:divBdr>
                <w:top w:val="none" w:sz="0" w:space="0" w:color="auto"/>
                <w:left w:val="none" w:sz="0" w:space="0" w:color="auto"/>
                <w:bottom w:val="none" w:sz="0" w:space="0" w:color="auto"/>
                <w:right w:val="none" w:sz="0" w:space="0" w:color="auto"/>
              </w:divBdr>
            </w:div>
            <w:div w:id="816993594">
              <w:marLeft w:val="0"/>
              <w:marRight w:val="0"/>
              <w:marTop w:val="0"/>
              <w:marBottom w:val="0"/>
              <w:divBdr>
                <w:top w:val="none" w:sz="0" w:space="0" w:color="auto"/>
                <w:left w:val="none" w:sz="0" w:space="0" w:color="auto"/>
                <w:bottom w:val="none" w:sz="0" w:space="0" w:color="auto"/>
                <w:right w:val="none" w:sz="0" w:space="0" w:color="auto"/>
              </w:divBdr>
            </w:div>
            <w:div w:id="1077441199">
              <w:marLeft w:val="0"/>
              <w:marRight w:val="0"/>
              <w:marTop w:val="0"/>
              <w:marBottom w:val="0"/>
              <w:divBdr>
                <w:top w:val="none" w:sz="0" w:space="0" w:color="auto"/>
                <w:left w:val="none" w:sz="0" w:space="0" w:color="auto"/>
                <w:bottom w:val="none" w:sz="0" w:space="0" w:color="auto"/>
                <w:right w:val="none" w:sz="0" w:space="0" w:color="auto"/>
              </w:divBdr>
            </w:div>
            <w:div w:id="1082071970">
              <w:marLeft w:val="0"/>
              <w:marRight w:val="0"/>
              <w:marTop w:val="0"/>
              <w:marBottom w:val="0"/>
              <w:divBdr>
                <w:top w:val="none" w:sz="0" w:space="0" w:color="auto"/>
                <w:left w:val="none" w:sz="0" w:space="0" w:color="auto"/>
                <w:bottom w:val="none" w:sz="0" w:space="0" w:color="auto"/>
                <w:right w:val="none" w:sz="0" w:space="0" w:color="auto"/>
              </w:divBdr>
            </w:div>
            <w:div w:id="13477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3440">
      <w:bodyDiv w:val="1"/>
      <w:marLeft w:val="0"/>
      <w:marRight w:val="0"/>
      <w:marTop w:val="0"/>
      <w:marBottom w:val="0"/>
      <w:divBdr>
        <w:top w:val="none" w:sz="0" w:space="0" w:color="auto"/>
        <w:left w:val="none" w:sz="0" w:space="0" w:color="auto"/>
        <w:bottom w:val="none" w:sz="0" w:space="0" w:color="auto"/>
        <w:right w:val="none" w:sz="0" w:space="0" w:color="auto"/>
      </w:divBdr>
    </w:div>
    <w:div w:id="665673071">
      <w:bodyDiv w:val="1"/>
      <w:marLeft w:val="0"/>
      <w:marRight w:val="0"/>
      <w:marTop w:val="0"/>
      <w:marBottom w:val="0"/>
      <w:divBdr>
        <w:top w:val="none" w:sz="0" w:space="0" w:color="auto"/>
        <w:left w:val="none" w:sz="0" w:space="0" w:color="auto"/>
        <w:bottom w:val="none" w:sz="0" w:space="0" w:color="auto"/>
        <w:right w:val="none" w:sz="0" w:space="0" w:color="auto"/>
      </w:divBdr>
      <w:divsChild>
        <w:div w:id="169758906">
          <w:marLeft w:val="144"/>
          <w:marRight w:val="0"/>
          <w:marTop w:val="240"/>
          <w:marBottom w:val="40"/>
          <w:divBdr>
            <w:top w:val="none" w:sz="0" w:space="0" w:color="auto"/>
            <w:left w:val="none" w:sz="0" w:space="0" w:color="auto"/>
            <w:bottom w:val="none" w:sz="0" w:space="0" w:color="auto"/>
            <w:right w:val="none" w:sz="0" w:space="0" w:color="auto"/>
          </w:divBdr>
        </w:div>
        <w:div w:id="1072658160">
          <w:marLeft w:val="144"/>
          <w:marRight w:val="0"/>
          <w:marTop w:val="240"/>
          <w:marBottom w:val="40"/>
          <w:divBdr>
            <w:top w:val="none" w:sz="0" w:space="0" w:color="auto"/>
            <w:left w:val="none" w:sz="0" w:space="0" w:color="auto"/>
            <w:bottom w:val="none" w:sz="0" w:space="0" w:color="auto"/>
            <w:right w:val="none" w:sz="0" w:space="0" w:color="auto"/>
          </w:divBdr>
        </w:div>
        <w:div w:id="1641156334">
          <w:marLeft w:val="144"/>
          <w:marRight w:val="0"/>
          <w:marTop w:val="240"/>
          <w:marBottom w:val="40"/>
          <w:divBdr>
            <w:top w:val="none" w:sz="0" w:space="0" w:color="auto"/>
            <w:left w:val="none" w:sz="0" w:space="0" w:color="auto"/>
            <w:bottom w:val="none" w:sz="0" w:space="0" w:color="auto"/>
            <w:right w:val="none" w:sz="0" w:space="0" w:color="auto"/>
          </w:divBdr>
        </w:div>
        <w:div w:id="1761872047">
          <w:marLeft w:val="144"/>
          <w:marRight w:val="0"/>
          <w:marTop w:val="240"/>
          <w:marBottom w:val="40"/>
          <w:divBdr>
            <w:top w:val="none" w:sz="0" w:space="0" w:color="auto"/>
            <w:left w:val="none" w:sz="0" w:space="0" w:color="auto"/>
            <w:bottom w:val="none" w:sz="0" w:space="0" w:color="auto"/>
            <w:right w:val="none" w:sz="0" w:space="0" w:color="auto"/>
          </w:divBdr>
        </w:div>
      </w:divsChild>
    </w:div>
    <w:div w:id="1035623479">
      <w:bodyDiv w:val="1"/>
      <w:marLeft w:val="0"/>
      <w:marRight w:val="0"/>
      <w:marTop w:val="0"/>
      <w:marBottom w:val="0"/>
      <w:divBdr>
        <w:top w:val="none" w:sz="0" w:space="0" w:color="auto"/>
        <w:left w:val="none" w:sz="0" w:space="0" w:color="auto"/>
        <w:bottom w:val="none" w:sz="0" w:space="0" w:color="auto"/>
        <w:right w:val="none" w:sz="0" w:space="0" w:color="auto"/>
      </w:divBdr>
    </w:div>
    <w:div w:id="1039355113">
      <w:bodyDiv w:val="1"/>
      <w:marLeft w:val="0"/>
      <w:marRight w:val="0"/>
      <w:marTop w:val="0"/>
      <w:marBottom w:val="0"/>
      <w:divBdr>
        <w:top w:val="none" w:sz="0" w:space="0" w:color="auto"/>
        <w:left w:val="none" w:sz="0" w:space="0" w:color="auto"/>
        <w:bottom w:val="none" w:sz="0" w:space="0" w:color="auto"/>
        <w:right w:val="none" w:sz="0" w:space="0" w:color="auto"/>
      </w:divBdr>
    </w:div>
    <w:div w:id="1231042210">
      <w:bodyDiv w:val="1"/>
      <w:marLeft w:val="0"/>
      <w:marRight w:val="0"/>
      <w:marTop w:val="0"/>
      <w:marBottom w:val="0"/>
      <w:divBdr>
        <w:top w:val="none" w:sz="0" w:space="0" w:color="auto"/>
        <w:left w:val="none" w:sz="0" w:space="0" w:color="auto"/>
        <w:bottom w:val="none" w:sz="0" w:space="0" w:color="auto"/>
        <w:right w:val="none" w:sz="0" w:space="0" w:color="auto"/>
      </w:divBdr>
      <w:divsChild>
        <w:div w:id="94401442">
          <w:marLeft w:val="0"/>
          <w:marRight w:val="0"/>
          <w:marTop w:val="0"/>
          <w:marBottom w:val="0"/>
          <w:divBdr>
            <w:top w:val="none" w:sz="0" w:space="0" w:color="auto"/>
            <w:left w:val="none" w:sz="0" w:space="0" w:color="auto"/>
            <w:bottom w:val="none" w:sz="0" w:space="0" w:color="auto"/>
            <w:right w:val="none" w:sz="0" w:space="0" w:color="auto"/>
          </w:divBdr>
          <w:divsChild>
            <w:div w:id="97332944">
              <w:marLeft w:val="0"/>
              <w:marRight w:val="0"/>
              <w:marTop w:val="0"/>
              <w:marBottom w:val="0"/>
              <w:divBdr>
                <w:top w:val="none" w:sz="0" w:space="0" w:color="auto"/>
                <w:left w:val="none" w:sz="0" w:space="0" w:color="auto"/>
                <w:bottom w:val="none" w:sz="0" w:space="0" w:color="auto"/>
                <w:right w:val="none" w:sz="0" w:space="0" w:color="auto"/>
              </w:divBdr>
            </w:div>
            <w:div w:id="1015814289">
              <w:marLeft w:val="0"/>
              <w:marRight w:val="0"/>
              <w:marTop w:val="0"/>
              <w:marBottom w:val="0"/>
              <w:divBdr>
                <w:top w:val="none" w:sz="0" w:space="0" w:color="auto"/>
                <w:left w:val="none" w:sz="0" w:space="0" w:color="auto"/>
                <w:bottom w:val="none" w:sz="0" w:space="0" w:color="auto"/>
                <w:right w:val="none" w:sz="0" w:space="0" w:color="auto"/>
              </w:divBdr>
            </w:div>
            <w:div w:id="19638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2002">
      <w:bodyDiv w:val="1"/>
      <w:marLeft w:val="0"/>
      <w:marRight w:val="0"/>
      <w:marTop w:val="0"/>
      <w:marBottom w:val="0"/>
      <w:divBdr>
        <w:top w:val="none" w:sz="0" w:space="0" w:color="auto"/>
        <w:left w:val="none" w:sz="0" w:space="0" w:color="auto"/>
        <w:bottom w:val="none" w:sz="0" w:space="0" w:color="auto"/>
        <w:right w:val="none" w:sz="0" w:space="0" w:color="auto"/>
      </w:divBdr>
    </w:div>
    <w:div w:id="1962682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07" Type="http://schemas.openxmlformats.org/officeDocument/2006/relationships/fontTable" Target="fontTable.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header" Target="header3.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6.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footer" Target="footer1.xml"/><Relationship Id="rId108"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footer" Target="footer3.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22</Pages>
  <Words>3926</Words>
  <Characters>22379</Characters>
  <Application>Microsoft Office Word</Application>
  <DocSecurity>0</DocSecurity>
  <Lines>186</Lines>
  <Paragraphs>52</Paragraphs>
  <ScaleCrop>false</ScaleCrop>
  <Company/>
  <LinksUpToDate>false</LinksUpToDate>
  <CharactersWithSpaces>26253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李政</dc:creator>
  <cp:keywords/>
  <dc:description/>
  <cp:lastModifiedBy>李政</cp:lastModifiedBy>
  <cp:revision>1</cp:revision>
  <dcterms:created xsi:type="dcterms:W3CDTF">2020-12-27T08:05:00Z</dcterms:created>
  <dcterms:modified xsi:type="dcterms:W3CDTF">2020-12-27T08:16:00Z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